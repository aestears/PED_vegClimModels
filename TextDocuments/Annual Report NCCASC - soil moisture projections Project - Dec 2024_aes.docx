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2DC6" w:rsidRDefault="00000000">
      <w:pPr>
        <w:spacing w:before="240" w:after="240"/>
        <w:jc w:val="center"/>
        <w:rPr>
          <w:rFonts w:ascii="Georgia" w:eastAsia="Georgia" w:hAnsi="Georgia" w:cs="Georgia"/>
          <w:b/>
        </w:rPr>
      </w:pPr>
      <w:r>
        <w:rPr>
          <w:rFonts w:ascii="Georgia" w:eastAsia="Georgia" w:hAnsi="Georgia" w:cs="Georgia"/>
          <w:b/>
        </w:rPr>
        <w:t>Annual Report to NC CASC</w:t>
      </w:r>
    </w:p>
    <w:p w14:paraId="00000002" w14:textId="77777777" w:rsidR="00662DC6" w:rsidRDefault="00000000">
      <w:pPr>
        <w:spacing w:before="240" w:after="240"/>
        <w:jc w:val="both"/>
        <w:rPr>
          <w:rFonts w:ascii="Georgia" w:eastAsia="Georgia" w:hAnsi="Georgia" w:cs="Georgia"/>
          <w:b/>
        </w:rPr>
      </w:pPr>
      <w:r>
        <w:rPr>
          <w:rFonts w:ascii="Georgia" w:eastAsia="Georgia" w:hAnsi="Georgia" w:cs="Georgia"/>
          <w:b/>
        </w:rPr>
        <w:t>Administrative</w:t>
      </w:r>
    </w:p>
    <w:p w14:paraId="00000003" w14:textId="070E5BAD" w:rsidR="00662DC6" w:rsidRDefault="00000000">
      <w:pPr>
        <w:spacing w:before="240" w:after="240"/>
        <w:rPr>
          <w:rFonts w:ascii="Georgia" w:eastAsia="Georgia" w:hAnsi="Georgia" w:cs="Georgia"/>
        </w:rPr>
      </w:pPr>
      <w:r>
        <w:rPr>
          <w:rFonts w:ascii="Georgia" w:eastAsia="Georgia" w:hAnsi="Georgia" w:cs="Georgia"/>
          <w:i/>
        </w:rPr>
        <w:t>PI:</w:t>
      </w:r>
      <w:r>
        <w:rPr>
          <w:rFonts w:ascii="Georgia" w:eastAsia="Georgia" w:hAnsi="Georgia" w:cs="Georgia"/>
          <w:b/>
        </w:rPr>
        <w:t xml:space="preserve"> </w:t>
      </w:r>
      <w:r>
        <w:rPr>
          <w:rFonts w:ascii="Georgia" w:eastAsia="Georgia" w:hAnsi="Georgia" w:cs="Georgia"/>
        </w:rPr>
        <w:t>Imtiaz Rangwala</w:t>
      </w:r>
      <w:r w:rsidR="00EC50EB">
        <w:rPr>
          <w:rFonts w:ascii="Georgia" w:eastAsia="Georgia" w:hAnsi="Georgia" w:cs="Georgia"/>
        </w:rPr>
        <w:t xml:space="preserve">; </w:t>
      </w:r>
      <w:r>
        <w:rPr>
          <w:rFonts w:ascii="Georgia" w:eastAsia="Georgia" w:hAnsi="Georgia" w:cs="Georgia"/>
        </w:rPr>
        <w:t>imtiaz.rangwala@colorado.edu</w:t>
      </w:r>
    </w:p>
    <w:p w14:paraId="00000004" w14:textId="77777777" w:rsidR="00662DC6" w:rsidRDefault="00000000">
      <w:pPr>
        <w:spacing w:before="240" w:after="240"/>
        <w:rPr>
          <w:rFonts w:ascii="Georgia" w:eastAsia="Georgia" w:hAnsi="Georgia" w:cs="Georgia"/>
        </w:rPr>
      </w:pPr>
      <w:r>
        <w:rPr>
          <w:rFonts w:ascii="Georgia" w:eastAsia="Georgia" w:hAnsi="Georgia" w:cs="Georgia"/>
          <w:i/>
        </w:rPr>
        <w:t xml:space="preserve">Institution: </w:t>
      </w:r>
      <w:r>
        <w:rPr>
          <w:rFonts w:ascii="Georgia" w:eastAsia="Georgia" w:hAnsi="Georgia" w:cs="Georgia"/>
        </w:rPr>
        <w:t>CIRES, University of Colorado Boulder</w:t>
      </w:r>
    </w:p>
    <w:p w14:paraId="00000005" w14:textId="61F30C37" w:rsidR="00662DC6" w:rsidRDefault="00000000">
      <w:pPr>
        <w:spacing w:before="240" w:after="240"/>
        <w:rPr>
          <w:rFonts w:ascii="Georgia" w:eastAsia="Georgia" w:hAnsi="Georgia" w:cs="Georgia"/>
        </w:rPr>
      </w:pPr>
      <w:r>
        <w:rPr>
          <w:rFonts w:ascii="Georgia" w:eastAsia="Georgia" w:hAnsi="Georgia" w:cs="Georgia"/>
          <w:i/>
        </w:rPr>
        <w:t>Names/Affiliations of Co-Is</w:t>
      </w:r>
      <w:r>
        <w:rPr>
          <w:rFonts w:ascii="Georgia" w:eastAsia="Georgia" w:hAnsi="Georgia" w:cs="Georgia"/>
        </w:rPr>
        <w:t xml:space="preserve">: </w:t>
      </w:r>
      <w:r w:rsidR="00D77378" w:rsidRPr="00D77378">
        <w:rPr>
          <w:rFonts w:ascii="Georgia" w:eastAsia="Georgia" w:hAnsi="Georgia" w:cs="Georgia"/>
        </w:rPr>
        <w:t xml:space="preserve">Daniel Schlaepfer </w:t>
      </w:r>
      <w:r>
        <w:rPr>
          <w:rFonts w:ascii="Georgia" w:eastAsia="Georgia" w:hAnsi="Georgia" w:cs="Georgia"/>
        </w:rPr>
        <w:t>(</w:t>
      </w:r>
      <w:r w:rsidR="00D77378" w:rsidRPr="00D77378">
        <w:rPr>
          <w:rFonts w:ascii="Georgia" w:eastAsia="Georgia" w:hAnsi="Georgia" w:cs="Georgia"/>
        </w:rPr>
        <w:t>Northern Arizona Univ</w:t>
      </w:r>
      <w:r w:rsidR="00D77378">
        <w:rPr>
          <w:rFonts w:ascii="Georgia" w:eastAsia="Georgia" w:hAnsi="Georgia" w:cs="Georgia"/>
        </w:rPr>
        <w:t>ersity</w:t>
      </w:r>
      <w:r>
        <w:rPr>
          <w:rFonts w:ascii="Georgia" w:eastAsia="Georgia" w:hAnsi="Georgia" w:cs="Georgia"/>
        </w:rPr>
        <w:t xml:space="preserve">); </w:t>
      </w:r>
      <w:r w:rsidR="00D77378">
        <w:rPr>
          <w:rFonts w:ascii="Georgia" w:eastAsia="Georgia" w:hAnsi="Georgia" w:cs="Georgia"/>
        </w:rPr>
        <w:t>John Gross (National Park Service);</w:t>
      </w:r>
      <w:r>
        <w:rPr>
          <w:rFonts w:ascii="Georgia" w:eastAsia="Georgia" w:hAnsi="Georgia" w:cs="Georgia"/>
        </w:rPr>
        <w:t xml:space="preserve"> </w:t>
      </w:r>
      <w:r w:rsidR="00D77378">
        <w:rPr>
          <w:rFonts w:ascii="Georgia" w:eastAsia="Georgia" w:hAnsi="Georgia" w:cs="Georgia"/>
        </w:rPr>
        <w:t xml:space="preserve">David </w:t>
      </w:r>
      <w:proofErr w:type="spellStart"/>
      <w:r w:rsidR="00D77378">
        <w:rPr>
          <w:rFonts w:ascii="Georgia" w:eastAsia="Georgia" w:hAnsi="Georgia" w:cs="Georgia"/>
        </w:rPr>
        <w:t>Thoma</w:t>
      </w:r>
      <w:proofErr w:type="spellEnd"/>
      <w:r w:rsidR="00D77378">
        <w:rPr>
          <w:rFonts w:ascii="Georgia" w:eastAsia="Georgia" w:hAnsi="Georgia" w:cs="Georgia"/>
        </w:rPr>
        <w:t xml:space="preserve"> (National Park Service), Catherine Gehring (</w:t>
      </w:r>
      <w:r w:rsidR="00D77378" w:rsidRPr="00D77378">
        <w:rPr>
          <w:rFonts w:ascii="Georgia" w:eastAsia="Georgia" w:hAnsi="Georgia" w:cs="Georgia"/>
        </w:rPr>
        <w:t>Northern Arizona Univ</w:t>
      </w:r>
      <w:r w:rsidR="00D77378">
        <w:rPr>
          <w:rFonts w:ascii="Georgia" w:eastAsia="Georgia" w:hAnsi="Georgia" w:cs="Georgia"/>
        </w:rPr>
        <w:t xml:space="preserve">ersity); Katherine Hegewisch (University of California Merced); John </w:t>
      </w:r>
      <w:proofErr w:type="spellStart"/>
      <w:r w:rsidR="00D77378">
        <w:rPr>
          <w:rFonts w:ascii="Georgia" w:eastAsia="Georgia" w:hAnsi="Georgia" w:cs="Georgia"/>
        </w:rPr>
        <w:t>Guinotte</w:t>
      </w:r>
      <w:proofErr w:type="spellEnd"/>
      <w:r w:rsidR="00D77378">
        <w:rPr>
          <w:rFonts w:ascii="Georgia" w:eastAsia="Georgia" w:hAnsi="Georgia" w:cs="Georgia"/>
        </w:rPr>
        <w:t xml:space="preserve"> (US Fish &amp; Wildlife Service); John Bradford (USGS NW CASC &amp; </w:t>
      </w:r>
      <w:r w:rsidR="00D77378" w:rsidRPr="00D77378">
        <w:rPr>
          <w:rFonts w:ascii="Georgia" w:eastAsia="Georgia" w:hAnsi="Georgia" w:cs="Georgia"/>
        </w:rPr>
        <w:t>Northern Arizona Univ</w:t>
      </w:r>
      <w:r w:rsidR="00D77378">
        <w:rPr>
          <w:rFonts w:ascii="Georgia" w:eastAsia="Georgia" w:hAnsi="Georgia" w:cs="Georgia"/>
        </w:rPr>
        <w:t>ersity)</w:t>
      </w:r>
    </w:p>
    <w:p w14:paraId="00000006" w14:textId="22C26F19" w:rsidR="00662DC6" w:rsidRDefault="00000000" w:rsidP="00D77378">
      <w:pPr>
        <w:spacing w:before="240" w:after="240"/>
        <w:rPr>
          <w:rFonts w:ascii="Georgia" w:eastAsia="Georgia" w:hAnsi="Georgia" w:cs="Georgia"/>
        </w:rPr>
      </w:pPr>
      <w:r>
        <w:rPr>
          <w:rFonts w:ascii="Georgia" w:eastAsia="Georgia" w:hAnsi="Georgia" w:cs="Georgia"/>
          <w:i/>
        </w:rPr>
        <w:t>Project Title:</w:t>
      </w:r>
      <w:r>
        <w:rPr>
          <w:rFonts w:ascii="Georgia" w:eastAsia="Georgia" w:hAnsi="Georgia" w:cs="Georgia"/>
        </w:rPr>
        <w:t xml:space="preserve"> </w:t>
      </w:r>
      <w:r w:rsidR="00D77378" w:rsidRPr="00D77378">
        <w:rPr>
          <w:rFonts w:ascii="Georgia" w:eastAsia="Georgia" w:hAnsi="Georgia" w:cs="Georgia"/>
        </w:rPr>
        <w:t>Detailed soil moisture projections for scenario planning and ecological drought</w:t>
      </w:r>
      <w:r w:rsidR="00D77378">
        <w:rPr>
          <w:rFonts w:ascii="Georgia" w:eastAsia="Georgia" w:hAnsi="Georgia" w:cs="Georgia"/>
        </w:rPr>
        <w:t xml:space="preserve"> </w:t>
      </w:r>
      <w:r w:rsidR="00D77378" w:rsidRPr="00D77378">
        <w:rPr>
          <w:rFonts w:ascii="Georgia" w:eastAsia="Georgia" w:hAnsi="Georgia" w:cs="Georgia"/>
        </w:rPr>
        <w:t>assessment</w:t>
      </w:r>
    </w:p>
    <w:p w14:paraId="00000007" w14:textId="33B619F9" w:rsidR="00662DC6" w:rsidRDefault="00000000">
      <w:pPr>
        <w:spacing w:before="240" w:after="240"/>
        <w:rPr>
          <w:rFonts w:ascii="Georgia" w:eastAsia="Georgia" w:hAnsi="Georgia" w:cs="Georgia"/>
        </w:rPr>
      </w:pPr>
      <w:r>
        <w:rPr>
          <w:rFonts w:ascii="Georgia" w:eastAsia="Georgia" w:hAnsi="Georgia" w:cs="Georgia"/>
          <w:i/>
        </w:rPr>
        <w:t xml:space="preserve">Agreement Number: </w:t>
      </w:r>
      <w:r w:rsidR="00D77378" w:rsidRPr="00D77378">
        <w:rPr>
          <w:rFonts w:ascii="Georgia" w:eastAsia="Georgia" w:hAnsi="Georgia" w:cs="Georgia"/>
        </w:rPr>
        <w:t>G24AC00105</w:t>
      </w:r>
    </w:p>
    <w:p w14:paraId="00000008" w14:textId="6F279788" w:rsidR="00662DC6" w:rsidRDefault="00000000">
      <w:pPr>
        <w:spacing w:before="240" w:after="240"/>
        <w:rPr>
          <w:rFonts w:ascii="Georgia" w:eastAsia="Georgia" w:hAnsi="Georgia" w:cs="Georgia"/>
          <w:highlight w:val="yellow"/>
        </w:rPr>
      </w:pPr>
      <w:r>
        <w:rPr>
          <w:rFonts w:ascii="Georgia" w:eastAsia="Georgia" w:hAnsi="Georgia" w:cs="Georgia"/>
          <w:i/>
        </w:rPr>
        <w:t xml:space="preserve">Date of Report: </w:t>
      </w:r>
      <w:r w:rsidR="00D77378">
        <w:rPr>
          <w:rFonts w:ascii="Georgia" w:eastAsia="Georgia" w:hAnsi="Georgia" w:cs="Georgia"/>
        </w:rPr>
        <w:t>02</w:t>
      </w:r>
      <w:r w:rsidR="001353CF" w:rsidRPr="001353CF">
        <w:rPr>
          <w:rFonts w:ascii="Georgia" w:eastAsia="Georgia" w:hAnsi="Georgia" w:cs="Georgia"/>
        </w:rPr>
        <w:t>/</w:t>
      </w:r>
      <w:r w:rsidR="00D77378">
        <w:rPr>
          <w:rFonts w:ascii="Georgia" w:eastAsia="Georgia" w:hAnsi="Georgia" w:cs="Georgia"/>
        </w:rPr>
        <w:t>28</w:t>
      </w:r>
      <w:r w:rsidR="001353CF" w:rsidRPr="001353CF">
        <w:rPr>
          <w:rFonts w:ascii="Georgia" w:eastAsia="Georgia" w:hAnsi="Georgia" w:cs="Georgia"/>
        </w:rPr>
        <w:t>/202</w:t>
      </w:r>
      <w:r w:rsidR="00D77378">
        <w:rPr>
          <w:rFonts w:ascii="Georgia" w:eastAsia="Georgia" w:hAnsi="Georgia" w:cs="Georgia"/>
        </w:rPr>
        <w:t>5</w:t>
      </w:r>
    </w:p>
    <w:p w14:paraId="00000009" w14:textId="67C0217C" w:rsidR="00662DC6" w:rsidRDefault="00000000">
      <w:pPr>
        <w:spacing w:before="240" w:after="240"/>
        <w:rPr>
          <w:rFonts w:ascii="Georgia" w:eastAsia="Georgia" w:hAnsi="Georgia" w:cs="Georgia"/>
        </w:rPr>
      </w:pPr>
      <w:proofErr w:type="gramStart"/>
      <w:r>
        <w:rPr>
          <w:rFonts w:ascii="Georgia" w:eastAsia="Georgia" w:hAnsi="Georgia" w:cs="Georgia"/>
          <w:i/>
        </w:rPr>
        <w:t>Period of Time</w:t>
      </w:r>
      <w:proofErr w:type="gramEnd"/>
      <w:r>
        <w:rPr>
          <w:rFonts w:ascii="Georgia" w:eastAsia="Georgia" w:hAnsi="Georgia" w:cs="Georgia"/>
          <w:i/>
        </w:rPr>
        <w:t xml:space="preserve"> Covered by Report: </w:t>
      </w:r>
      <w:commentRangeStart w:id="0"/>
      <w:r>
        <w:rPr>
          <w:rFonts w:ascii="Georgia" w:eastAsia="Georgia" w:hAnsi="Georgia" w:cs="Georgia"/>
        </w:rPr>
        <w:t>3/1/202</w:t>
      </w:r>
      <w:r w:rsidR="00D77378">
        <w:rPr>
          <w:rFonts w:ascii="Georgia" w:eastAsia="Georgia" w:hAnsi="Georgia" w:cs="Georgia"/>
        </w:rPr>
        <w:t>4</w:t>
      </w:r>
      <w:r>
        <w:rPr>
          <w:rFonts w:ascii="Georgia" w:eastAsia="Georgia" w:hAnsi="Georgia" w:cs="Georgia"/>
        </w:rPr>
        <w:t xml:space="preserve"> </w:t>
      </w:r>
      <w:commentRangeEnd w:id="0"/>
      <w:r w:rsidR="00814B8B">
        <w:rPr>
          <w:rStyle w:val="CommentReference"/>
        </w:rPr>
        <w:commentReference w:id="0"/>
      </w:r>
      <w:r>
        <w:rPr>
          <w:rFonts w:ascii="Georgia" w:eastAsia="Georgia" w:hAnsi="Georgia" w:cs="Georgia"/>
        </w:rPr>
        <w:t>- 2/2</w:t>
      </w:r>
      <w:r w:rsidR="00D77378">
        <w:rPr>
          <w:rFonts w:ascii="Georgia" w:eastAsia="Georgia" w:hAnsi="Georgia" w:cs="Georgia"/>
        </w:rPr>
        <w:t>8</w:t>
      </w:r>
      <w:r>
        <w:rPr>
          <w:rFonts w:ascii="Georgia" w:eastAsia="Georgia" w:hAnsi="Georgia" w:cs="Georgia"/>
        </w:rPr>
        <w:t>/202</w:t>
      </w:r>
      <w:r w:rsidR="00D77378">
        <w:rPr>
          <w:rFonts w:ascii="Georgia" w:eastAsia="Georgia" w:hAnsi="Georgia" w:cs="Georgia"/>
        </w:rPr>
        <w:t>5</w:t>
      </w:r>
    </w:p>
    <w:p w14:paraId="0000000A" w14:textId="77777777" w:rsidR="00662DC6" w:rsidRDefault="00000000">
      <w:pPr>
        <w:spacing w:before="240" w:after="240"/>
        <w:jc w:val="center"/>
        <w:rPr>
          <w:rFonts w:ascii="Georgia" w:eastAsia="Georgia" w:hAnsi="Georgia" w:cs="Georgia"/>
          <w:b/>
        </w:rPr>
      </w:pPr>
      <w:r>
        <w:rPr>
          <w:rFonts w:ascii="Georgia" w:eastAsia="Georgia" w:hAnsi="Georgia" w:cs="Georgia"/>
          <w:b/>
        </w:rPr>
        <w:t xml:space="preserve"> </w:t>
      </w:r>
    </w:p>
    <w:p w14:paraId="0000000B" w14:textId="77777777" w:rsidR="00662DC6" w:rsidRDefault="00000000">
      <w:pPr>
        <w:spacing w:before="240" w:after="240"/>
        <w:jc w:val="both"/>
        <w:rPr>
          <w:rFonts w:ascii="Georgia" w:eastAsia="Georgia" w:hAnsi="Georgia" w:cs="Georgia"/>
          <w:color w:val="FF0000"/>
        </w:rPr>
      </w:pPr>
      <w:r>
        <w:rPr>
          <w:rFonts w:ascii="Georgia" w:eastAsia="Georgia" w:hAnsi="Georgia" w:cs="Georgia"/>
          <w:b/>
        </w:rPr>
        <w:t xml:space="preserve">Purpose and Objectives </w:t>
      </w:r>
    </w:p>
    <w:p w14:paraId="4D4EDC07" w14:textId="25D4B098" w:rsidR="004E78A0" w:rsidRDefault="004E78A0" w:rsidP="004E78A0">
      <w:pPr>
        <w:spacing w:before="240" w:after="240"/>
        <w:ind w:firstLine="720"/>
        <w:jc w:val="both"/>
        <w:rPr>
          <w:rFonts w:ascii="Georgia" w:eastAsia="Georgia" w:hAnsi="Georgia" w:cs="Georgia"/>
          <w:lang w:val="en-US"/>
        </w:rPr>
      </w:pPr>
      <w:r w:rsidRPr="004E78A0">
        <w:rPr>
          <w:rFonts w:ascii="Georgia" w:eastAsia="Georgia" w:hAnsi="Georgia" w:cs="Georgia"/>
          <w:lang w:val="en-US"/>
        </w:rPr>
        <w:t xml:space="preserve">Climate change and associated altered disturbance regimes are expected to fundamentally restructure ecosystems across the globe </w:t>
      </w:r>
      <w:r w:rsidRPr="004E78A0">
        <w:rPr>
          <w:rFonts w:ascii="Georgia" w:eastAsia="Georgia" w:hAnsi="Georgia" w:cs="Georgia"/>
          <w:lang w:val="en-US"/>
        </w:rPr>
        <w:fldChar w:fldCharType="begin">
          <w:fldData xml:space="preserve">PEVuZE5vdGU+PENpdGU+PEF1dGhvcj5Ob2xhbjwvQXV0aG9yPjxZZWFyPjIwMTg8L1llYXI+PFJl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PEVuZE5vdGU+PENpdGU+PEF1dGhvcj5Ob2xhbjwvQXV0aG9yPjxZZWFyPjIwMTg8L1llYXI+PFJl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(Nolan et al. 2018)</w:t>
      </w:r>
      <w:r w:rsidRPr="004E78A0">
        <w:rPr>
          <w:rFonts w:ascii="Georgia" w:eastAsia="Georgia" w:hAnsi="Georgia" w:cs="Georgia"/>
        </w:rPr>
        <w:fldChar w:fldCharType="end"/>
      </w:r>
      <w:r w:rsidRPr="004E78A0">
        <w:rPr>
          <w:rFonts w:ascii="Georgia" w:eastAsia="Georgia" w:hAnsi="Georgia" w:cs="Georgia"/>
          <w:lang w:val="en-US"/>
        </w:rPr>
        <w:t xml:space="preserve"> and these impacts may be especially pronounced in the water-limited drylands that span much of the western US and comprise the bulk of federal and tribal land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&lt;EndNote&gt;&lt;Cite&gt;&lt;Author&gt;Carter&lt;/Author&gt;&lt;Year&gt;2020&lt;/Year&gt;&lt;RecNum&gt;7197&lt;/RecNum&gt;&lt;DisplayText&gt;(Carter et al. 2020)&lt;/DisplayText&gt;&lt;record&gt;&lt;rec-number&gt;7197&lt;/rec-number&gt;&lt;foreign-keys&gt;&lt;key app="EN" db-id="2d90505rh220w7e5xaepwzse2zdwfsxtdzes" timestamp="1584113795"&gt;7197&lt;/key&gt;&lt;/foreign-keys&gt;&lt;ref-type name="Journal Article"&gt;17&lt;/ref-type&gt;&lt;contributors&gt;&lt;authors&gt;&lt;author&gt;Carter, Sarah K.&lt;/author&gt;&lt;author&gt;Pilliod, David S.&lt;/author&gt;&lt;author&gt;Haby, Travis&lt;/author&gt;&lt;author&gt;Prentice, Karen L.&lt;/author&gt;&lt;author&gt;Aldridge, Cameron L.&lt;/author&gt;&lt;author&gt;Anderson, Patrick J.&lt;/author&gt;&lt;author&gt;Bowen, Zachary H.&lt;/author&gt;&lt;author&gt;Bradford, John B.&lt;/author&gt;&lt;author&gt;Cushman, Samuel A.&lt;/author&gt;&lt;author&gt;DeVivo, Joseph C.&lt;/author&gt;&lt;author&gt;Duniway, Michael C.&lt;/author&gt;&lt;author&gt;Hathaway, Ryan S.&lt;/author&gt;&lt;author&gt;Nelson, Lisa&lt;/author&gt;&lt;author&gt;Schultz, Courtney A.&lt;/author&gt;&lt;author&gt;Schuster, Rudy M.&lt;/author&gt;&lt;author&gt;Trammell, E. Jamie&lt;/author&gt;&lt;author&gt;Weltzin, Jake F.&lt;/author&gt;&lt;/authors&gt;&lt;/contributors&gt;&lt;titles&gt;&lt;title&gt;Bridging the research-management gap: landscape science in practice on public lands in the western United States&lt;/title&gt;&lt;secondary-title&gt;Landscape Ecology&lt;/secondary-title&gt;&lt;/titles&gt;&lt;periodical&gt;&lt;full-title&gt;Landscape Ecology&lt;/full-title&gt;&lt;abbr-1&gt;Landscape Ecol.&lt;/abbr-1&gt;&lt;abbr-2&gt;Landscape Ecol&lt;/abbr-2&gt;&lt;/periodical&gt;&lt;dates&gt;&lt;year&gt;2020&lt;/year&gt;&lt;pub-dates&gt;&lt;date&gt;2020/02/11&lt;/date&gt;&lt;/pub-dates&gt;&lt;/dates&gt;&lt;isbn&gt;1572-9761&lt;/isbn&gt;&lt;urls&gt;&lt;related-urls&gt;&lt;url&gt;https://doi.org/10.1007/s10980-020-00970-5&lt;/url&gt;&lt;/related-urls&gt;&lt;/urls&gt;&lt;electronic-resource-num&gt;10.1007/s10980-020-00970-5&lt;/electronic-resource-num&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(Carter et al. 2020)</w:t>
      </w:r>
      <w:r w:rsidRPr="004E78A0">
        <w:rPr>
          <w:rFonts w:ascii="Georgia" w:eastAsia="Georgia" w:hAnsi="Georgia" w:cs="Georgia"/>
        </w:rPr>
        <w:fldChar w:fldCharType="end"/>
      </w:r>
      <w:r w:rsidRPr="004E78A0">
        <w:rPr>
          <w:rFonts w:ascii="Georgia" w:eastAsia="Georgia" w:hAnsi="Georgia" w:cs="Georgia"/>
          <w:lang w:val="en-US"/>
        </w:rPr>
        <w:t xml:space="preserve">.  Climate change impacts will be especially important in water-limited dryland regions where ecosystem structure, function and composition are closely linked to moisture availability and drought stress </w:t>
      </w:r>
      <w:r w:rsidRPr="004E78A0">
        <w:rPr>
          <w:rFonts w:ascii="Georgia" w:eastAsia="Georgia" w:hAnsi="Georgia" w:cs="Georgia"/>
          <w:lang w:val="en-US"/>
        </w:rPr>
        <w:fldChar w:fldCharType="begin">
          <w:fldData xml:space="preserve">PEVuZE5vdGU+PENpdGU+PEF1dGhvcj5IdWVubmVrZTwvQXV0aG9yPjxZZWFyPjIwMDI8L1llYXI+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PEVuZE5vdGU+PENpdGU+PEF1dGhvcj5IdWVubmVrZTwvQXV0aG9yPjxZZWFyPjIwMDI8L1llYXI+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(Huenneke et al. 2002, Huang et al. 2017, Schlaepfer et al. 2017)</w:t>
      </w:r>
      <w:r w:rsidRPr="004E78A0">
        <w:rPr>
          <w:rFonts w:ascii="Georgia" w:eastAsia="Georgia" w:hAnsi="Georgia" w:cs="Georgia"/>
        </w:rPr>
        <w:fldChar w:fldCharType="end"/>
      </w:r>
      <w:r w:rsidRPr="004E78A0">
        <w:rPr>
          <w:rFonts w:ascii="Georgia" w:eastAsia="Georgia" w:hAnsi="Georgia" w:cs="Georgia"/>
          <w:lang w:val="en-US"/>
        </w:rPr>
        <w:t xml:space="preserve">.  However, quantifying ecologically relevant drought is difficult in drylands because the response of vegetation to moisture and temperature conditions is not easily explained by meteorological indices or even by simple water balance models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&lt;EndNote&gt;&lt;Cite&gt;&lt;Author&gt;McColl&lt;/Author&gt;&lt;Year&gt;2022&lt;/Year&gt;&lt;RecNum&gt;7517&lt;/RecNum&gt;&lt;DisplayText&gt;(McColl et al. 2022)&lt;/DisplayText&gt;&lt;record&gt;&lt;rec-number&gt;7517&lt;/rec-number&gt;&lt;foreign-keys&gt;&lt;key app="EN" db-id="2d90505rh220w7e5xaepwzse2zdwfsxtdzes" timestamp="1661279556"&gt;7517&lt;/key&gt;&lt;/foreign-keys&gt;&lt;ref-type name="Journal Article"&gt;17&lt;/ref-type&gt;&lt;contributors&gt;&lt;authors&gt;&lt;author&gt;McColl, Kaighin A.&lt;/author&gt;&lt;author&gt;Roderick, Michael L.&lt;/author&gt;&lt;author&gt;Berg, Alexis&lt;/author&gt;&lt;author&gt;Scheff, Jacob&lt;/author&gt;&lt;/authors&gt;&lt;/contributors&gt;&lt;titles&gt;&lt;title&gt;The terrestrial water cycle in a warming world&lt;/title&gt;&lt;secondary-title&gt;Nature Climate Change&lt;/secondary-title&gt;&lt;/titles&gt;&lt;periodical&gt;&lt;full-title&gt;Nature Climate Change&lt;/full-title&gt;&lt;/periodical&gt;&lt;pages&gt;604-606&lt;/pages&gt;&lt;volume&gt;12&lt;/volume&gt;&lt;number&gt;7&lt;/number&gt;&lt;dates&gt;&lt;year&gt;2022&lt;/year&gt;&lt;pub-dates&gt;&lt;date&gt;2022/07/01&lt;/date&gt;&lt;/pub-dates&gt;&lt;/dates&gt;&lt;isbn&gt;1758-6798&lt;/isbn&gt;&lt;urls&gt;&lt;related-urls&gt;&lt;url&gt;https://doi.org/10.1038/s41558-022-01412-7&lt;/url&gt;&lt;/related-urls&gt;&lt;/urls&gt;&lt;electronic-resource-num&gt;10.1038/s41558-022-01412-7&lt;/electronic-resource-num&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(McColl et al. 2022)</w:t>
      </w:r>
      <w:r w:rsidRPr="004E78A0">
        <w:rPr>
          <w:rFonts w:ascii="Georgia" w:eastAsia="Georgia" w:hAnsi="Georgia" w:cs="Georgia"/>
        </w:rPr>
        <w:fldChar w:fldCharType="end"/>
      </w:r>
      <w:r w:rsidRPr="004E78A0">
        <w:rPr>
          <w:rFonts w:ascii="Georgia" w:eastAsia="Georgia" w:hAnsi="Georgia" w:cs="Georgia"/>
          <w:lang w:val="en-US"/>
        </w:rPr>
        <w:t xml:space="preserve">.  Despite this challenge, resource managers in these drylands need datasets about future drought and moisture patterns that are both ecologically relevant and encompass the variability in projected future climate conditions </w:t>
      </w:r>
      <w:r w:rsidRPr="004E78A0">
        <w:rPr>
          <w:rFonts w:ascii="Georgia" w:eastAsia="Georgia" w:hAnsi="Georgia" w:cs="Georgia"/>
          <w:lang w:val="en-US"/>
        </w:rPr>
        <w:fldChar w:fldCharType="begin">
          <w:fldData xml:space="preserve">PEVuZE5vdGU+PENpdGU+PEF1dGhvcj5CcmFkZm9yZDwvQXV0aG9yPjxZZWFyPjIwMjA8L1llYXI+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=
</w:fldData>
        </w:fldChar>
      </w:r>
      <w:r w:rsidRPr="004E78A0">
        <w:rPr>
          <w:rFonts w:ascii="Georgia" w:eastAsia="Georgia" w:hAnsi="Georgia" w:cs="Georgia"/>
          <w:lang w:val="en-US"/>
        </w:rPr>
        <w:instrText xml:space="preserve"> ADDIN EN.CITE </w:instrText>
      </w:r>
      <w:r w:rsidRPr="004E78A0">
        <w:rPr>
          <w:rFonts w:ascii="Georgia" w:eastAsia="Georgia" w:hAnsi="Georgia" w:cs="Georgia"/>
          <w:lang w:val="en-US"/>
        </w:rPr>
        <w:fldChar w:fldCharType="begin">
          <w:fldData xml:space="preserve">PEVuZE5vdGU+PENpdGU+PEF1dGhvcj5CcmFkZm9yZDwvQXV0aG9yPjxZZWFyPjIwMjA8L1llYXI+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=
</w:fldData>
        </w:fldChar>
      </w:r>
      <w:r w:rsidRPr="004E78A0">
        <w:rPr>
          <w:rFonts w:ascii="Georgia" w:eastAsia="Georgia" w:hAnsi="Georgia" w:cs="Georgia"/>
          <w:lang w:val="en-US"/>
        </w:rPr>
        <w:instrText xml:space="preserve"> ADDIN EN.CITE.DATA </w:instrText>
      </w:r>
      <w:r w:rsidRPr="004E78A0">
        <w:rPr>
          <w:rFonts w:ascii="Georgia" w:eastAsia="Georgia" w:hAnsi="Georgia" w:cs="Georgia"/>
        </w:rPr>
      </w:r>
      <w:r w:rsidRPr="004E78A0">
        <w:rPr>
          <w:rFonts w:ascii="Georgia" w:eastAsia="Georgia" w:hAnsi="Georgia" w:cs="Georgia"/>
        </w:rPr>
        <w:fldChar w:fldCharType="end"/>
      </w:r>
      <w:r w:rsidRPr="004E78A0">
        <w:rPr>
          <w:rFonts w:ascii="Georgia" w:eastAsia="Georgia" w:hAnsi="Georgia" w:cs="Georgia"/>
          <w:lang w:val="en-US"/>
        </w:rPr>
      </w:r>
      <w:r w:rsidRPr="004E78A0">
        <w:rPr>
          <w:rFonts w:ascii="Georgia" w:eastAsia="Georgia" w:hAnsi="Georgia" w:cs="Georgia"/>
          <w:lang w:val="en-US"/>
        </w:rPr>
        <w:fldChar w:fldCharType="separate"/>
      </w:r>
      <w:r w:rsidRPr="004E78A0">
        <w:rPr>
          <w:rFonts w:ascii="Georgia" w:eastAsia="Georgia" w:hAnsi="Georgia" w:cs="Georgia"/>
          <w:lang w:val="en-US"/>
        </w:rPr>
        <w:t>(Bradford et al. 2020b, Rangwala et al. 2021)</w:t>
      </w:r>
      <w:r w:rsidRPr="004E78A0">
        <w:rPr>
          <w:rFonts w:ascii="Georgia" w:eastAsia="Georgia" w:hAnsi="Georgia" w:cs="Georgia"/>
        </w:rPr>
        <w:fldChar w:fldCharType="end"/>
      </w:r>
      <w:r w:rsidRPr="004E78A0">
        <w:rPr>
          <w:rFonts w:ascii="Georgia" w:eastAsia="Georgia" w:hAnsi="Georgia" w:cs="Georgia"/>
          <w:lang w:val="en-US"/>
        </w:rPr>
        <w:t>.  This project will address some of these needs by developing and delivering quantitative 21</w:t>
      </w:r>
      <w:r w:rsidRPr="004E78A0">
        <w:rPr>
          <w:rFonts w:ascii="Georgia" w:eastAsia="Georgia" w:hAnsi="Georgia" w:cs="Georgia"/>
          <w:vertAlign w:val="superscript"/>
          <w:lang w:val="en-US"/>
        </w:rPr>
        <w:t>st</w:t>
      </w:r>
      <w:r w:rsidRPr="004E78A0">
        <w:rPr>
          <w:rFonts w:ascii="Georgia" w:eastAsia="Georgia" w:hAnsi="Georgia" w:cs="Georgia"/>
          <w:lang w:val="en-US"/>
        </w:rPr>
        <w:t xml:space="preserve"> century projections of water balance, water availability, and ecological drought across the western U.S.  We will utilize an ecosystem water balance model with a daily time step and multiple soil layers, allowing output to represent rapid changes in particular soil layers.  This model also explicitly considers the influence of vegetation, including CO</w:t>
      </w:r>
      <w:r w:rsidRPr="004E78A0">
        <w:rPr>
          <w:rFonts w:ascii="Georgia" w:eastAsia="Georgia" w:hAnsi="Georgia" w:cs="Georgia"/>
          <w:vertAlign w:val="subscript"/>
          <w:lang w:val="en-US"/>
        </w:rPr>
        <w:t>2</w:t>
      </w:r>
      <w:r w:rsidRPr="004E78A0">
        <w:rPr>
          <w:rFonts w:ascii="Georgia" w:eastAsia="Georgia" w:hAnsi="Georgia" w:cs="Georgia"/>
          <w:lang w:val="en-US"/>
        </w:rPr>
        <w:t xml:space="preserve"> effects, and represents both soil water potential and water content, so outputs can be linked to ecologically relevant conditions and provide perspectives about ecological drought that are appropriate for 21</w:t>
      </w:r>
      <w:r w:rsidRPr="004E78A0">
        <w:rPr>
          <w:rFonts w:ascii="Georgia" w:eastAsia="Georgia" w:hAnsi="Georgia" w:cs="Georgia"/>
          <w:vertAlign w:val="superscript"/>
          <w:lang w:val="en-US"/>
        </w:rPr>
        <w:t>st</w:t>
      </w:r>
      <w:r w:rsidRPr="004E78A0">
        <w:rPr>
          <w:rFonts w:ascii="Georgia" w:eastAsia="Georgia" w:hAnsi="Georgia" w:cs="Georgia"/>
          <w:lang w:val="en-US"/>
        </w:rPr>
        <w:t xml:space="preserve"> century projections.  The data generated by this project will include a model description paper and a set of synthetic, annual-level, </w:t>
      </w:r>
      <w:r w:rsidRPr="004E78A0">
        <w:rPr>
          <w:rFonts w:ascii="Georgia" w:eastAsia="Georgia" w:hAnsi="Georgia" w:cs="Georgia"/>
          <w:lang w:val="en-US"/>
        </w:rPr>
        <w:lastRenderedPageBreak/>
        <w:t xml:space="preserve">ecologically-relevant drought metrics </w:t>
      </w:r>
      <w:r w:rsidRPr="004E78A0">
        <w:rPr>
          <w:rFonts w:ascii="Georgia" w:eastAsia="Georgia" w:hAnsi="Georgia" w:cs="Georgia"/>
          <w:lang w:val="en-US"/>
        </w:rPr>
        <w:fldChar w:fldCharType="begin"/>
      </w:r>
      <w:r w:rsidRPr="004E78A0">
        <w:rPr>
          <w:rFonts w:ascii="Georgia" w:eastAsia="Georgia" w:hAnsi="Georgia" w:cs="Georgia"/>
          <w:lang w:val="en-US"/>
        </w:rPr>
        <w:instrText xml:space="preserve"> ADDIN EN.CITE &lt;EndNote&gt;&lt;Cite&gt;&lt;Author&gt;Chenoweth&lt;/Author&gt;&lt;Year&gt;In Revision&lt;/Year&gt;&lt;RecNum&gt;7552&lt;/RecNum&gt;&lt;DisplayText&gt;(Chenoweth et al. In Revision)&lt;/DisplayText&gt;&lt;record&gt;&lt;rec-number&gt;7552&lt;/rec-number&gt;&lt;foreign-keys&gt;&lt;key app="EN" db-id="2d90505rh220w7e5xaepwzse2zdwfsxtdzes" timestamp="1666366981"&gt;7552&lt;/key&gt;&lt;/foreign-keys&gt;&lt;ref-type name="Journal Article"&gt;17&lt;/ref-type&gt;&lt;contributors&gt;&lt;authors&gt;&lt;author&gt;Chenoweth, D.A.&lt;/author&gt;&lt;author&gt;Schlaepfer, D.R. &lt;/author&gt;&lt;author&gt;Chambers, J.C. &lt;/author&gt;&lt;author&gt;Brown, J.L. &lt;/author&gt;&lt;author&gt;Urza, A.K. &lt;/author&gt;&lt;author&gt;Hanberry, B.&lt;/author&gt;&lt;author&gt;Board, D.&lt;/author&gt;&lt;author&gt;Crist, M..&lt;/author&gt;&lt;author&gt;Bradford, J.B.&lt;/author&gt;&lt;/authors&gt;&lt;/contributors&gt;&lt;titles&gt;&lt;title&gt;Ecologically relevant moisture and temperature metrics for assessing dryland ecosystem dynamics.&lt;/title&gt;&lt;secondary-title&gt;Ecohydrology&lt;/secondary-title&gt;&lt;/titles&gt;&lt;periodical&gt;&lt;full-title&gt;Ecohydrology&lt;/full-title&gt;&lt;/periodical&gt;&lt;dates&gt;&lt;year&gt;In Revision&lt;/year&gt;&lt;/dates&gt;&lt;urls&gt;&lt;/urls&gt;&lt;/record&gt;&lt;/Cite&gt;&lt;/EndNote&gt;</w:instrText>
      </w:r>
      <w:r w:rsidRPr="004E78A0">
        <w:rPr>
          <w:rFonts w:ascii="Georgia" w:eastAsia="Georgia" w:hAnsi="Georgia" w:cs="Georgia"/>
          <w:lang w:val="en-US"/>
        </w:rPr>
        <w:fldChar w:fldCharType="separate"/>
      </w:r>
      <w:r w:rsidRPr="004E78A0">
        <w:rPr>
          <w:rFonts w:ascii="Georgia" w:eastAsia="Georgia" w:hAnsi="Georgia" w:cs="Georgia"/>
          <w:lang w:val="en-US"/>
        </w:rPr>
        <w:t>(Chenoweth et al. In Revision)</w:t>
      </w:r>
      <w:r w:rsidRPr="004E78A0">
        <w:rPr>
          <w:rFonts w:ascii="Georgia" w:eastAsia="Georgia" w:hAnsi="Georgia" w:cs="Georgia"/>
        </w:rPr>
        <w:fldChar w:fldCharType="end"/>
      </w:r>
      <w:r w:rsidRPr="004E78A0">
        <w:rPr>
          <w:rFonts w:ascii="Georgia" w:eastAsia="Georgia" w:hAnsi="Georgia" w:cs="Georgia"/>
          <w:lang w:val="en-US"/>
        </w:rPr>
        <w:t xml:space="preserve"> that can be directly integrated into more general climate vulnerability and adaptation efforts.  In addition, our products will include all the detailed data (e.g. daily, multiple soil layers, many water balance components), enabling sophisticated users to examine specific conditions that they know are relevant for their ecosystems and location.</w:t>
      </w:r>
    </w:p>
    <w:p w14:paraId="0ED0B292" w14:textId="374B2332" w:rsidR="00141862" w:rsidDel="00141862" w:rsidRDefault="00141862" w:rsidP="00141862">
      <w:pPr>
        <w:spacing w:before="240" w:after="240"/>
        <w:jc w:val="both"/>
        <w:rPr>
          <w:del w:id="1" w:author="Schlaepfer, Daniel R" w:date="2024-12-03T08:13:00Z" w16du:dateUtc="2024-12-03T13:13:00Z"/>
          <w:rFonts w:ascii="Georgia" w:eastAsia="Georgia" w:hAnsi="Georgia" w:cs="Georgia"/>
        </w:rPr>
      </w:pPr>
      <w:del w:id="2"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Natural resource managers worldwide are grappling with how to manage resources under non-stationarity. The Resist-Accept-Direct (RAD) framework is a simple, flexible, decision-making tool to address this problem, but relies heavily on the ability to characterize the range of plausible ecological futures. Our objectives are to (1) develop an approach for crafting ecological scenarios and (2) test, refine, and demonstrate the utility and feasibility of the ecological scenarios approach. In these very early stages of developing ecological scenarios, we define our stakeholders as boundary actors who translate science for participatory planning processes. Our primary partners are the U.S. Fish and Wildlife Service and the National Park Service’s Climate Change Response Program (NPS CCRP). We will convene a working group with scientific experts and boundary organizations to develop an approach for ecological scenarios that accommodates outputs from different types of ecological projections, recognizes multiple potential ecological outcomes under a given climate future, and produces management-relevant scenarios. Our expected products include (a) publications that detail an ecological scenarios workflow and outlines recommended practices for ensuring ecological scenarios are useful in resource management planning and decision-making, and (b) development of ecological scenarios for a case study in the Nebraska Sandhills region in coordination with USFWS Refuge managers, and testing their actionability. We will create training materials for scientists in how to develop ecological scenarios, which is salient to operationalizing the RAD framework and other adaptation decision-making approaches.</w:delText>
        </w:r>
      </w:del>
    </w:p>
    <w:p w14:paraId="45A1DA00" w14:textId="77777777" w:rsidR="00141862" w:rsidRPr="004E78A0" w:rsidRDefault="00141862" w:rsidP="00141862">
      <w:pPr>
        <w:spacing w:before="240" w:after="240"/>
        <w:jc w:val="both"/>
        <w:rPr>
          <w:rFonts w:ascii="Georgia" w:eastAsia="Georgia" w:hAnsi="Georgia" w:cs="Georgia"/>
          <w:lang w:val="en-US"/>
        </w:rPr>
      </w:pPr>
    </w:p>
    <w:p w14:paraId="0000000D" w14:textId="77777777" w:rsidR="00662DC6" w:rsidRDefault="00000000">
      <w:pPr>
        <w:spacing w:before="240" w:after="240"/>
        <w:jc w:val="both"/>
        <w:rPr>
          <w:rFonts w:ascii="Georgia" w:eastAsia="Georgia" w:hAnsi="Georgia" w:cs="Georgia"/>
          <w:b/>
        </w:rPr>
      </w:pPr>
      <w:r>
        <w:rPr>
          <w:rFonts w:ascii="Georgia" w:eastAsia="Georgia" w:hAnsi="Georgia" w:cs="Georgia"/>
          <w:b/>
        </w:rPr>
        <w:t xml:space="preserve"> </w:t>
      </w:r>
    </w:p>
    <w:p w14:paraId="0000000E" w14:textId="77777777" w:rsidR="00662DC6" w:rsidRDefault="00000000">
      <w:pPr>
        <w:spacing w:before="240" w:after="240"/>
        <w:rPr>
          <w:rFonts w:ascii="Georgia" w:eastAsia="Georgia" w:hAnsi="Georgia" w:cs="Georgia"/>
          <w:b/>
        </w:rPr>
      </w:pPr>
      <w:r>
        <w:rPr>
          <w:rFonts w:ascii="Georgia" w:eastAsia="Georgia" w:hAnsi="Georgia" w:cs="Georgia"/>
          <w:b/>
        </w:rPr>
        <w:t>Organization and Approach</w:t>
      </w:r>
    </w:p>
    <w:p w14:paraId="461CE673" w14:textId="15FDD8B8" w:rsidR="004E78A0" w:rsidRDefault="004E78A0">
      <w:pPr>
        <w:spacing w:before="240" w:after="240"/>
        <w:rPr>
          <w:rFonts w:ascii="Georgia" w:eastAsia="Georgia" w:hAnsi="Georgia" w:cs="Georgia"/>
          <w:bCs/>
        </w:rPr>
      </w:pPr>
      <w:r>
        <w:rPr>
          <w:rFonts w:ascii="Georgia" w:eastAsia="Georgia" w:hAnsi="Georgia" w:cs="Georgia"/>
          <w:bCs/>
        </w:rPr>
        <w:t>The first year of the project was focus</w:t>
      </w:r>
      <w:r w:rsidR="00814B8B">
        <w:rPr>
          <w:rFonts w:ascii="Georgia" w:eastAsia="Georgia" w:hAnsi="Georgia" w:cs="Georgia"/>
          <w:bCs/>
        </w:rPr>
        <w:t>ed</w:t>
      </w:r>
      <w:r>
        <w:rPr>
          <w:rFonts w:ascii="Georgia" w:eastAsia="Georgia" w:hAnsi="Georgia" w:cs="Georgia"/>
          <w:bCs/>
        </w:rPr>
        <w:t xml:space="preserve"> on synthesizing input data and preparation of simulations</w:t>
      </w:r>
      <w:r w:rsidR="00814B8B">
        <w:rPr>
          <w:rFonts w:ascii="Georgia" w:eastAsia="Georgia" w:hAnsi="Georgia" w:cs="Georgia"/>
          <w:bCs/>
        </w:rPr>
        <w:t xml:space="preserve"> according to the proposed work and reporting schedule</w:t>
      </w:r>
      <w:r>
        <w:rPr>
          <w:rFonts w:ascii="Georgia" w:eastAsia="Georgia" w:hAnsi="Georgia" w:cs="Georgia"/>
          <w:bCs/>
        </w:rPr>
        <w:t xml:space="preserve">. </w:t>
      </w:r>
    </w:p>
    <w:p w14:paraId="51B8AC08" w14:textId="77777777" w:rsidR="00141862" w:rsidRDefault="007D4A9C">
      <w:pPr>
        <w:spacing w:before="240" w:after="240"/>
        <w:rPr>
          <w:rFonts w:ascii="Georgia" w:eastAsia="Georgia" w:hAnsi="Georgia" w:cs="Georgia"/>
          <w:bCs/>
        </w:rPr>
      </w:pPr>
      <w:r>
        <w:rPr>
          <w:rFonts w:ascii="Georgia" w:eastAsia="Georgia" w:hAnsi="Georgia" w:cs="Georgia"/>
          <w:bCs/>
        </w:rPr>
        <w:t xml:space="preserve">We hired a senior research scientist (Daniel Schlaepfer) in April 2024 with the official start of the project to lead the project effort. </w:t>
      </w:r>
      <w:r w:rsidR="004E78A0">
        <w:rPr>
          <w:rFonts w:ascii="Georgia" w:eastAsia="Georgia" w:hAnsi="Georgia" w:cs="Georgia"/>
          <w:bCs/>
        </w:rPr>
        <w:t xml:space="preserve">We hired a postdoctoral associate (Alice Stears) in January 2024 to help lead the development of appropriate CONUS-wide vegetation characterization. We also hired a computer programmer (Nicholas </w:t>
      </w:r>
      <w:proofErr w:type="spellStart"/>
      <w:r w:rsidR="004E78A0">
        <w:rPr>
          <w:rFonts w:ascii="Georgia" w:eastAsia="Georgia" w:hAnsi="Georgia" w:cs="Georgia"/>
          <w:bCs/>
        </w:rPr>
        <w:t>Persley</w:t>
      </w:r>
      <w:proofErr w:type="spellEnd"/>
      <w:r w:rsidR="004E78A0">
        <w:rPr>
          <w:rFonts w:ascii="Georgia" w:eastAsia="Georgia" w:hAnsi="Georgia" w:cs="Georgia"/>
          <w:bCs/>
        </w:rPr>
        <w:t>) first as undergraduate contractor (January – June 2024) and then as full-time assistant since July 2024 to implement sufficient input, output, and throughput capabilities of the simulation program.</w:t>
      </w:r>
      <w:r w:rsidR="00141862">
        <w:rPr>
          <w:rFonts w:ascii="Georgia" w:eastAsia="Georgia" w:hAnsi="Georgia" w:cs="Georgia"/>
          <w:bCs/>
        </w:rPr>
        <w:t xml:space="preserve"> </w:t>
      </w:r>
    </w:p>
    <w:p w14:paraId="4259AAA8" w14:textId="77777777" w:rsidR="00181185" w:rsidRDefault="007D4A9C">
      <w:pPr>
        <w:spacing w:before="240" w:after="240"/>
        <w:rPr>
          <w:rFonts w:ascii="Georgia" w:eastAsia="Georgia" w:hAnsi="Georgia" w:cs="Georgia"/>
          <w:bCs/>
        </w:rPr>
      </w:pPr>
      <w:r>
        <w:rPr>
          <w:rFonts w:ascii="Georgia" w:eastAsia="Georgia" w:hAnsi="Georgia" w:cs="Georgia"/>
          <w:bCs/>
        </w:rPr>
        <w:t xml:space="preserve">We organized an advisory committee </w:t>
      </w:r>
      <w:r w:rsidR="00141862">
        <w:rPr>
          <w:rFonts w:ascii="Georgia" w:eastAsia="Georgia" w:hAnsi="Georgia" w:cs="Georgia"/>
          <w:bCs/>
        </w:rPr>
        <w:t xml:space="preserve">of seven members </w:t>
      </w:r>
      <w:r>
        <w:rPr>
          <w:rFonts w:ascii="Georgia" w:eastAsia="Georgia" w:hAnsi="Georgia" w:cs="Georgia"/>
          <w:bCs/>
        </w:rPr>
        <w:t>(not including the project team)</w:t>
      </w:r>
      <w:r w:rsidR="00141862">
        <w:rPr>
          <w:rFonts w:ascii="Georgia" w:eastAsia="Georgia" w:hAnsi="Georgia" w:cs="Georgia"/>
          <w:bCs/>
        </w:rPr>
        <w:t xml:space="preserve"> from regional and national Climate Adaptation Science Centers.</w:t>
      </w:r>
      <w:r w:rsidR="00814B8B">
        <w:rPr>
          <w:rFonts w:ascii="Georgia" w:eastAsia="Georgia" w:hAnsi="Georgia" w:cs="Georgia"/>
          <w:bCs/>
        </w:rPr>
        <w:t xml:space="preserve"> After an early kickoff meeting in November 2023 between the larger project team and the advisory committee, we organized two additional meetings. </w:t>
      </w:r>
      <w:r w:rsidR="00181185">
        <w:rPr>
          <w:rFonts w:ascii="Georgia" w:eastAsia="Georgia" w:hAnsi="Georgia" w:cs="Georgia"/>
          <w:bCs/>
        </w:rPr>
        <w:t>We discussed at a meeting in</w:t>
      </w:r>
      <w:r w:rsidR="00814B8B">
        <w:rPr>
          <w:rFonts w:ascii="Georgia" w:eastAsia="Georgia" w:hAnsi="Georgia" w:cs="Georgia"/>
          <w:bCs/>
        </w:rPr>
        <w:t xml:space="preserve"> April 2024</w:t>
      </w:r>
      <w:r w:rsidR="00181185">
        <w:rPr>
          <w:rFonts w:ascii="Georgia" w:eastAsia="Georgia" w:hAnsi="Georgia" w:cs="Georgia"/>
          <w:bCs/>
        </w:rPr>
        <w:t xml:space="preserve"> the representation of soils in the simulations. Decisions taken included (</w:t>
      </w:r>
      <w:proofErr w:type="spellStart"/>
      <w:r w:rsidR="00181185">
        <w:rPr>
          <w:rFonts w:ascii="Georgia" w:eastAsia="Georgia" w:hAnsi="Georgia" w:cs="Georgia"/>
          <w:bCs/>
        </w:rPr>
        <w:t>i</w:t>
      </w:r>
      <w:proofErr w:type="spellEnd"/>
      <w:r w:rsidR="00181185">
        <w:rPr>
          <w:rFonts w:ascii="Georgia" w:eastAsia="Georgia" w:hAnsi="Georgia" w:cs="Georgia"/>
          <w:bCs/>
        </w:rPr>
        <w:t xml:space="preserve">) to use the new NRCS digital soil map product (SOLUS100) instead the NRCS soil survey databases and (ii) to implement a representation of the effects of organic soil content on the water release curves into the simulation model to improve model applicability outside the original dryland areas in the western US. A second meeting in July 2024 discussed the representation of vegetation in the simulations and our efforts to expand the simulation model’s representation from drylands to CONUS-wide characterizations. </w:t>
      </w:r>
    </w:p>
    <w:p w14:paraId="31E75779" w14:textId="606AB10F" w:rsidR="007D4A9C" w:rsidRPr="004E78A0" w:rsidRDefault="00181185">
      <w:pPr>
        <w:spacing w:before="240" w:after="240"/>
        <w:rPr>
          <w:rFonts w:ascii="Georgia" w:eastAsia="Georgia" w:hAnsi="Georgia" w:cs="Georgia"/>
          <w:bCs/>
        </w:rPr>
      </w:pPr>
      <w:r>
        <w:rPr>
          <w:rFonts w:ascii="Georgia" w:eastAsia="Georgia" w:hAnsi="Georgia" w:cs="Georgia"/>
          <w:bCs/>
        </w:rPr>
        <w:t xml:space="preserve">Next steps include a follow-up meeting in early 2025 to evaluate and discuss the outcomes of newly developed CONUS-wide vegetation characterizations and to discuss </w:t>
      </w:r>
      <w:r w:rsidR="00C87BB3">
        <w:rPr>
          <w:rFonts w:ascii="Georgia" w:eastAsia="Georgia" w:hAnsi="Georgia" w:cs="Georgia"/>
          <w:bCs/>
        </w:rPr>
        <w:t>switching from CMIP5-based MACA version 2 (as outlined in the project proposal) to the soon available CMIP6-based MACA version 3 downscaled climate product.</w:t>
      </w:r>
    </w:p>
    <w:p w14:paraId="0000000F" w14:textId="23EFFA02" w:rsidR="00662DC6" w:rsidDel="00141862" w:rsidRDefault="00000000">
      <w:pPr>
        <w:spacing w:before="240" w:after="240"/>
        <w:rPr>
          <w:del w:id="3" w:author="Schlaepfer, Daniel R" w:date="2024-12-03T08:13:00Z" w16du:dateUtc="2024-12-03T13:13:00Z"/>
          <w:rFonts w:ascii="Georgia" w:eastAsia="Georgia" w:hAnsi="Georgia" w:cs="Georgia"/>
        </w:rPr>
      </w:pPr>
      <w:del w:id="4" w:author="Schlaepfer, Daniel R" w:date="2024-12-03T08:13:00Z" w16du:dateUtc="2024-12-03T13:13:00Z">
        <w:r w:rsidDel="00141862">
          <w:rPr>
            <w:rFonts w:ascii="Georgia" w:eastAsia="Georgia" w:hAnsi="Georgia" w:cs="Georgia"/>
            <w:b/>
          </w:rPr>
          <w:delText xml:space="preserve">        </w:delText>
        </w:r>
        <w:r w:rsidDel="00141862">
          <w:rPr>
            <w:rFonts w:ascii="Georgia" w:eastAsia="Georgia" w:hAnsi="Georgia" w:cs="Georgia"/>
            <w:b/>
          </w:rPr>
          <w:tab/>
        </w:r>
        <w:r w:rsidDel="00141862">
          <w:rPr>
            <w:rFonts w:ascii="Georgia" w:eastAsia="Georgia" w:hAnsi="Georgia" w:cs="Georgia"/>
          </w:rPr>
          <w:delText>A postdoctoral associate (Kyra Clark-Wolf) was hired in February 2023 to help lead the project effort. Based on the initial conversations within the project team, we opted for a working group process to help develop approaches for ecological scenarios, which would allow us to bring in a range of perspectives in the climate adaptation community and build support for scenario-based methods among our partners. We organized a working group of 16 members (not including the project team), including boundary scientists in the National Park Service, U.S. Fish and Wildlife Service, and U.S. Geological Society, as well as several experts from universities.</w:delText>
        </w:r>
      </w:del>
    </w:p>
    <w:p w14:paraId="00000010" w14:textId="6493A397" w:rsidR="00662DC6" w:rsidDel="00141862" w:rsidRDefault="00000000">
      <w:pPr>
        <w:spacing w:before="240" w:after="240"/>
        <w:rPr>
          <w:del w:id="5" w:author="Schlaepfer, Daniel R" w:date="2024-12-03T08:13:00Z" w16du:dateUtc="2024-12-03T13:13:00Z"/>
          <w:rFonts w:ascii="Georgia" w:eastAsia="Georgia" w:hAnsi="Georgia" w:cs="Georgia"/>
        </w:rPr>
      </w:pPr>
      <w:del w:id="6"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We contacted working group members and initiated the working group process in March-April 2023. A two-day in-person workshop was held in July 2023. We hired a visual facilitator (Angie Moline,</w:delText>
        </w:r>
        <w:r w:rsidR="00662DC6" w:rsidDel="00141862">
          <w:fldChar w:fldCharType="begin"/>
        </w:r>
        <w:r w:rsidR="00662DC6" w:rsidDel="00141862">
          <w:delInstrText>HYPERLINK "https://www.molinecreative.com/" \h</w:delInstrText>
        </w:r>
        <w:r w:rsidR="00662DC6" w:rsidDel="00141862">
          <w:fldChar w:fldCharType="separate"/>
        </w:r>
        <w:r w:rsidR="00662DC6" w:rsidDel="00141862">
          <w:rPr>
            <w:rFonts w:ascii="Georgia" w:eastAsia="Georgia" w:hAnsi="Georgia" w:cs="Georgia"/>
          </w:rPr>
          <w:delText xml:space="preserve"> </w:delText>
        </w:r>
        <w:r w:rsidR="00662DC6" w:rsidDel="00141862">
          <w:rPr>
            <w:rFonts w:ascii="Georgia" w:eastAsia="Georgia" w:hAnsi="Georgia" w:cs="Georgia"/>
          </w:rPr>
          <w:fldChar w:fldCharType="end"/>
        </w:r>
        <w:r w:rsidR="00662DC6" w:rsidDel="00141862">
          <w:fldChar w:fldCharType="begin"/>
        </w:r>
        <w:r w:rsidR="00662DC6" w:rsidDel="00141862">
          <w:delInstrText>HYPERLINK "https://www.molinecreative.com/" \h</w:delInstrText>
        </w:r>
        <w:r w:rsidR="00662DC6" w:rsidDel="00141862">
          <w:fldChar w:fldCharType="separate"/>
        </w:r>
        <w:r w:rsidR="00662DC6" w:rsidDel="00141862">
          <w:rPr>
            <w:rFonts w:ascii="Georgia" w:eastAsia="Georgia" w:hAnsi="Georgia" w:cs="Georgia"/>
            <w:color w:val="1155CC"/>
            <w:u w:val="single"/>
          </w:rPr>
          <w:delText>molinecreative.com</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to help create a participatory environment and build consensus, which was highly effective to advance the working group process. We have been hosting follow-up meetings remotely over the past several months, including self-selected subgroups to deeply develop specific ideas. The working group is currently in process of revising and refining a conceptual manuscript to communicate the results.</w:delText>
        </w:r>
      </w:del>
    </w:p>
    <w:p w14:paraId="00000011" w14:textId="6523A28E" w:rsidR="00662DC6" w:rsidDel="00141862" w:rsidRDefault="00000000">
      <w:pPr>
        <w:spacing w:before="240" w:after="240"/>
        <w:rPr>
          <w:del w:id="7" w:author="Schlaepfer, Daniel R" w:date="2024-12-03T08:13:00Z" w16du:dateUtc="2024-12-03T13:13:00Z"/>
          <w:rFonts w:ascii="Georgia" w:eastAsia="Georgia" w:hAnsi="Georgia" w:cs="Georgia"/>
        </w:rPr>
      </w:pPr>
      <w:del w:id="8"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 xml:space="preserve">Early in the project, we also initiated a case study developing ecological scenarios in the Nebraska Sandhills to support climate-informed management planning for the four National Wildlife Refuges in the region. Orien Richmond (Deputy Assistant Regional Director Migratory Birds &amp; Science Applications, USFWS Region 6; formerly </w:delText>
        </w:r>
        <w:r w:rsidDel="00141862">
          <w:rPr>
            <w:rFonts w:ascii="Georgia" w:eastAsia="Georgia" w:hAnsi="Georgia" w:cs="Georgia"/>
            <w:color w:val="222222"/>
          </w:rPr>
          <w:delText xml:space="preserve">Fish &amp; Wildlife Biologist, </w:delText>
        </w:r>
        <w:r w:rsidDel="00141862">
          <w:rPr>
            <w:rFonts w:ascii="Georgia" w:eastAsia="Georgia" w:hAnsi="Georgia" w:cs="Georgia"/>
            <w:color w:val="222222"/>
            <w:highlight w:val="white"/>
          </w:rPr>
          <w:delText>National Wildlife Refuge System Inventory &amp; Monitoring Program at the outset of the project</w:delText>
        </w:r>
        <w:r w:rsidDel="00141862">
          <w:rPr>
            <w:rFonts w:ascii="Georgia" w:eastAsia="Georgia" w:hAnsi="Georgia" w:cs="Georgia"/>
          </w:rPr>
          <w:delText xml:space="preserve">) is working closely with us in coordinating this effort. We have held several virtual meetings with refuge staff soliciting feedback on management concerns, threats from climate change, and critical uncertainties, to help scope and direct our efforts. Clark-Wolf, Rangwala, and Richmond </w:delText>
        </w:r>
        <w:r w:rsidR="00662DC6" w:rsidDel="00141862">
          <w:fldChar w:fldCharType="begin"/>
        </w:r>
        <w:r w:rsidR="00662DC6" w:rsidDel="00141862">
          <w:delInstrText>HYPERLINK "https://nccasc.colorado.edu/news/nc-casc-scientists-visit-nebraska-sandhills-refuges" \h</w:delInstrText>
        </w:r>
        <w:r w:rsidR="00662DC6" w:rsidDel="00141862">
          <w:fldChar w:fldCharType="separate"/>
        </w:r>
        <w:r w:rsidR="00662DC6" w:rsidDel="00141862">
          <w:rPr>
            <w:rFonts w:ascii="Georgia" w:eastAsia="Georgia" w:hAnsi="Georgia" w:cs="Georgia"/>
            <w:color w:val="1155CC"/>
            <w:u w:val="single"/>
          </w:rPr>
          <w:delText>visited</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xml:space="preserve"> three of the Sandhills refuges and met with refuge staff in November, 2023. We are currently conducting literature review and compiling resources to support the development of ecological scenarios.</w:delText>
        </w:r>
      </w:del>
    </w:p>
    <w:p w14:paraId="00000012" w14:textId="1EBAE23A" w:rsidR="00662DC6" w:rsidDel="00141862" w:rsidRDefault="00000000">
      <w:pPr>
        <w:spacing w:before="240" w:after="240"/>
        <w:rPr>
          <w:del w:id="9" w:author="Schlaepfer, Daniel R" w:date="2024-12-03T08:13:00Z" w16du:dateUtc="2024-12-03T13:13:00Z"/>
          <w:rFonts w:ascii="Georgia" w:eastAsia="Georgia" w:hAnsi="Georgia" w:cs="Georgia"/>
        </w:rPr>
      </w:pPr>
      <w:del w:id="10" w:author="Schlaepfer, Daniel R" w:date="2024-12-03T08:13:00Z" w16du:dateUtc="2024-12-03T13:13:00Z">
        <w:r w:rsidDel="00141862">
          <w:rPr>
            <w:rFonts w:ascii="Georgia" w:eastAsia="Georgia" w:hAnsi="Georgia" w:cs="Georgia"/>
          </w:rPr>
          <w:delText xml:space="preserve">        </w:delText>
        </w:r>
        <w:r w:rsidDel="00141862">
          <w:rPr>
            <w:rFonts w:ascii="Georgia" w:eastAsia="Georgia" w:hAnsi="Georgia" w:cs="Georgia"/>
          </w:rPr>
          <w:tab/>
          <w:delText>Next steps for the project include completing and publishing the conceptual manuscript, and furthering the case study to test and refine methods for developing ecological scenarios. We plan to use the participant travel funds to organize an in-person scenario planning workshop with the Nebraska Sandhills refuge staff in 2024. This will result in a second publication and outreach materials to communicate our findings and summarize strategies for ecological scenarios.</w:delText>
        </w:r>
      </w:del>
    </w:p>
    <w:p w14:paraId="00000013" w14:textId="5845DC28" w:rsidR="00662DC6" w:rsidDel="00141862" w:rsidRDefault="00000000">
      <w:pPr>
        <w:spacing w:before="240" w:after="240"/>
        <w:rPr>
          <w:del w:id="11" w:author="Schlaepfer, Daniel R" w:date="2024-12-03T08:13:00Z" w16du:dateUtc="2024-12-03T13:13:00Z"/>
          <w:rFonts w:ascii="Georgia" w:eastAsia="Georgia" w:hAnsi="Georgia" w:cs="Georgia"/>
        </w:rPr>
      </w:pPr>
      <w:del w:id="12" w:author="Schlaepfer, Daniel R" w:date="2024-12-03T08:13:00Z" w16du:dateUtc="2024-12-03T13:13:00Z">
        <w:r w:rsidDel="00141862">
          <w:rPr>
            <w:rFonts w:ascii="Georgia" w:eastAsia="Georgia" w:hAnsi="Georgia" w:cs="Georgia"/>
          </w:rPr>
          <w:tab/>
          <w:delText>This project is significantly supported through leveraged funding from the NC CASC Host Agreement with CU Boulder that includes &gt;1 year of Clark-Wolf’s salary, greater proportion of Rangwala’s time on this project, funding the participant travel for the July 2023 workshop, and supporting travel for Clark Wolf and Rangwala, all of which has been salient to promoting a high-quality effort on this project.</w:delText>
        </w:r>
      </w:del>
    </w:p>
    <w:p w14:paraId="00000014" w14:textId="77777777" w:rsidR="00662DC6" w:rsidRDefault="00662DC6">
      <w:pPr>
        <w:spacing w:before="240" w:after="240"/>
        <w:rPr>
          <w:rFonts w:ascii="Georgia" w:eastAsia="Georgia" w:hAnsi="Georgia" w:cs="Georgia"/>
        </w:rPr>
      </w:pPr>
    </w:p>
    <w:p w14:paraId="00000015" w14:textId="77777777" w:rsidR="00662DC6" w:rsidRDefault="00000000">
      <w:pPr>
        <w:spacing w:before="240" w:after="240"/>
        <w:jc w:val="both"/>
        <w:rPr>
          <w:rFonts w:ascii="Georgia" w:eastAsia="Georgia" w:hAnsi="Georgia" w:cs="Georgia"/>
          <w:b/>
        </w:rPr>
      </w:pPr>
      <w:r>
        <w:rPr>
          <w:rFonts w:ascii="Georgia" w:eastAsia="Georgia" w:hAnsi="Georgia" w:cs="Georgia"/>
          <w:b/>
        </w:rPr>
        <w:t>Results</w:t>
      </w:r>
    </w:p>
    <w:p w14:paraId="547C5CB9" w14:textId="3C8FB24F" w:rsidR="00C87BB3" w:rsidRDefault="00C87BB3" w:rsidP="00C87BB3">
      <w:pPr>
        <w:pStyle w:val="ListParagraph"/>
        <w:numPr>
          <w:ilvl w:val="0"/>
          <w:numId w:val="1"/>
        </w:numPr>
        <w:spacing w:before="240" w:after="240"/>
        <w:ind w:left="360"/>
        <w:jc w:val="both"/>
        <w:rPr>
          <w:rFonts w:ascii="Georgia" w:eastAsia="Georgia" w:hAnsi="Georgia" w:cs="Georgia"/>
          <w:bCs/>
        </w:rPr>
      </w:pPr>
      <w:r>
        <w:rPr>
          <w:rFonts w:ascii="Georgia" w:eastAsia="Georgia" w:hAnsi="Georgia" w:cs="Georgia"/>
          <w:bCs/>
        </w:rPr>
        <w:t>Synthesizing input data</w:t>
      </w:r>
    </w:p>
    <w:p w14:paraId="0AD89B73" w14:textId="15D4836A" w:rsidR="00C87BB3" w:rsidRDefault="00C87BB3" w:rsidP="00C87BB3">
      <w:pPr>
        <w:spacing w:before="240" w:after="240"/>
        <w:jc w:val="both"/>
        <w:rPr>
          <w:rFonts w:ascii="Georgia" w:eastAsia="Georgia" w:hAnsi="Georgia" w:cs="Georgia"/>
          <w:bCs/>
        </w:rPr>
      </w:pPr>
      <w:r>
        <w:rPr>
          <w:rFonts w:ascii="Georgia" w:eastAsia="Georgia" w:hAnsi="Georgia" w:cs="Georgia"/>
          <w:bCs/>
        </w:rPr>
        <w:lastRenderedPageBreak/>
        <w:t>We completed to preparation and testing of the new NRCS digital soil map product (SOLUS100) for use in our simulations. We double check the appropriate handling of the data</w:t>
      </w:r>
      <w:r w:rsidRPr="00C87BB3">
        <w:rPr>
          <w:rFonts w:ascii="Georgia" w:eastAsia="Georgia" w:hAnsi="Georgia" w:cs="Georgia"/>
          <w:bCs/>
        </w:rPr>
        <w:t xml:space="preserve"> </w:t>
      </w:r>
      <w:r>
        <w:rPr>
          <w:rFonts w:ascii="Georgia" w:eastAsia="Georgia" w:hAnsi="Georgia" w:cs="Georgia"/>
          <w:bCs/>
        </w:rPr>
        <w:t xml:space="preserve">with Travis Nauman, the author of SOLUS100. </w:t>
      </w:r>
    </w:p>
    <w:p w14:paraId="6953F630" w14:textId="3E3EF9F8" w:rsidR="00C87BB3" w:rsidRDefault="00C87BB3" w:rsidP="00C87BB3">
      <w:pPr>
        <w:spacing w:before="240" w:after="240"/>
        <w:jc w:val="both"/>
        <w:rPr>
          <w:rFonts w:ascii="Georgia" w:eastAsia="Georgia" w:hAnsi="Georgia" w:cs="Georgia"/>
          <w:bCs/>
        </w:rPr>
      </w:pPr>
      <w:r w:rsidRPr="00BD0DE8">
        <w:rPr>
          <w:rFonts w:ascii="Georgia" w:eastAsia="Georgia" w:hAnsi="Georgia" w:cs="Georgia"/>
          <w:bCs/>
          <w:highlight w:val="yellow"/>
        </w:rPr>
        <w:t>Veg:</w:t>
      </w:r>
    </w:p>
    <w:p w14:paraId="024A540C" w14:textId="77777777" w:rsidR="00441B5E" w:rsidRDefault="00AC1E0E" w:rsidP="00C87BB3">
      <w:pPr>
        <w:spacing w:before="240" w:after="240"/>
        <w:jc w:val="both"/>
        <w:rPr>
          <w:rFonts w:ascii="Georgia" w:eastAsia="Georgia" w:hAnsi="Georgia" w:cs="Georgia"/>
          <w:bCs/>
        </w:rPr>
      </w:pPr>
      <w:r>
        <w:rPr>
          <w:rFonts w:ascii="Georgia" w:eastAsia="Georgia" w:hAnsi="Georgia" w:cs="Georgia"/>
          <w:bCs/>
        </w:rPr>
        <w:t xml:space="preserve">Because the process-based model of soil moisture we utilize in this work explicitly considers the feedback between vegetation and soil moisture, the model must be able to predict characteristics of the vegetation at a given point location based on the meteorological information and soil characteristics that serve as inputs into the model. To this end, we are </w:t>
      </w:r>
      <w:r w:rsidR="00C21D2B">
        <w:rPr>
          <w:rFonts w:ascii="Georgia" w:eastAsia="Georgia" w:hAnsi="Georgia" w:cs="Georgia"/>
          <w:bCs/>
        </w:rPr>
        <w:t>using statistical models to estimate</w:t>
      </w:r>
      <w:r>
        <w:rPr>
          <w:rFonts w:ascii="Georgia" w:eastAsia="Georgia" w:hAnsi="Georgia" w:cs="Georgia"/>
          <w:bCs/>
        </w:rPr>
        <w:t xml:space="preserve"> a series of closed-form equations that </w:t>
      </w:r>
      <w:r w:rsidR="00C21D2B">
        <w:rPr>
          <w:rFonts w:ascii="Georgia" w:eastAsia="Georgia" w:hAnsi="Georgia" w:cs="Georgia"/>
          <w:bCs/>
        </w:rPr>
        <w:t>indicate</w:t>
      </w:r>
      <w:r>
        <w:rPr>
          <w:rFonts w:ascii="Georgia" w:eastAsia="Georgia" w:hAnsi="Georgia" w:cs="Georgia"/>
          <w:bCs/>
        </w:rPr>
        <w:t xml:space="preserve"> the quantity of </w:t>
      </w:r>
      <w:r>
        <w:rPr>
          <w:rFonts w:ascii="Georgia" w:eastAsia="Georgia" w:hAnsi="Georgia" w:cs="Georgia"/>
          <w:bCs/>
        </w:rPr>
        <w:t>photosynthetic</w:t>
      </w:r>
      <w:r>
        <w:rPr>
          <w:rFonts w:ascii="Georgia" w:eastAsia="Georgia" w:hAnsi="Georgia" w:cs="Georgia"/>
          <w:bCs/>
        </w:rPr>
        <w:t xml:space="preserve"> biomass, the functional composition of vegetation, and the seasonal phenology of biomass accumulation </w:t>
      </w:r>
      <w:r w:rsidR="00C21D2B">
        <w:rPr>
          <w:rFonts w:ascii="Georgia" w:eastAsia="Georgia" w:hAnsi="Georgia" w:cs="Georgia"/>
          <w:bCs/>
        </w:rPr>
        <w:t xml:space="preserve">at a given location </w:t>
      </w:r>
      <w:r>
        <w:rPr>
          <w:rFonts w:ascii="Georgia" w:eastAsia="Georgia" w:hAnsi="Georgia" w:cs="Georgia"/>
          <w:bCs/>
        </w:rPr>
        <w:t>based on long term climate, recent weather, and soil characteristic</w:t>
      </w:r>
      <w:r w:rsidR="00C21D2B">
        <w:rPr>
          <w:rFonts w:ascii="Georgia" w:eastAsia="Georgia" w:hAnsi="Georgia" w:cs="Georgia"/>
          <w:bCs/>
        </w:rPr>
        <w:t>s</w:t>
      </w:r>
      <w:r>
        <w:rPr>
          <w:rFonts w:ascii="Georgia" w:eastAsia="Georgia" w:hAnsi="Georgia" w:cs="Georgia"/>
          <w:bCs/>
        </w:rPr>
        <w:t xml:space="preserve">. </w:t>
      </w:r>
    </w:p>
    <w:p w14:paraId="0D565786" w14:textId="2A0CC205" w:rsidR="00C87BB3" w:rsidRPr="00C87BB3" w:rsidRDefault="00C21D2B" w:rsidP="00C87BB3">
      <w:pPr>
        <w:spacing w:before="240" w:after="240"/>
        <w:jc w:val="both"/>
        <w:rPr>
          <w:rFonts w:ascii="Georgia" w:eastAsia="Georgia" w:hAnsi="Georgia" w:cs="Georgia"/>
          <w:bCs/>
        </w:rPr>
      </w:pPr>
      <w:r>
        <w:rPr>
          <w:rFonts w:ascii="Georgia" w:eastAsia="Georgia" w:hAnsi="Georgia" w:cs="Georgia"/>
          <w:bCs/>
        </w:rPr>
        <w:t>We have compiled data that we will</w:t>
      </w:r>
      <w:r w:rsidR="00FD5537">
        <w:rPr>
          <w:rFonts w:ascii="Georgia" w:eastAsia="Georgia" w:hAnsi="Georgia" w:cs="Georgia"/>
          <w:bCs/>
        </w:rPr>
        <w:t xml:space="preserve"> serve is the predictors in these models, which include soils information from the SOLUS100 product described above, as well as meteorological information from </w:t>
      </w:r>
      <w:proofErr w:type="spellStart"/>
      <w:r w:rsidR="00777280">
        <w:rPr>
          <w:rFonts w:ascii="Georgia" w:eastAsia="Georgia" w:hAnsi="Georgia" w:cs="Georgia"/>
          <w:bCs/>
        </w:rPr>
        <w:t>Daymet</w:t>
      </w:r>
      <w:proofErr w:type="spellEnd"/>
      <w:r w:rsidR="00FD5537">
        <w:rPr>
          <w:rFonts w:ascii="Georgia" w:eastAsia="Georgia" w:hAnsi="Georgia" w:cs="Georgia"/>
          <w:bCs/>
        </w:rPr>
        <w:t xml:space="preserve"> that has been aggregated into variables that indicate mean climate (values averaged across 30 years) or weather (values averaged across 5 years). We </w:t>
      </w:r>
      <w:r w:rsidR="00CB4FD5">
        <w:rPr>
          <w:rFonts w:ascii="Georgia" w:eastAsia="Georgia" w:hAnsi="Georgia" w:cs="Georgia"/>
          <w:bCs/>
        </w:rPr>
        <w:t>ha</w:t>
      </w:r>
      <w:r w:rsidR="00441B5E">
        <w:rPr>
          <w:rFonts w:ascii="Georgia" w:eastAsia="Georgia" w:hAnsi="Georgia" w:cs="Georgia"/>
          <w:bCs/>
        </w:rPr>
        <w:t>v</w:t>
      </w:r>
      <w:r w:rsidR="00CB4FD5">
        <w:rPr>
          <w:rFonts w:ascii="Georgia" w:eastAsia="Georgia" w:hAnsi="Georgia" w:cs="Georgia"/>
          <w:bCs/>
        </w:rPr>
        <w:t xml:space="preserve">e </w:t>
      </w:r>
      <w:r w:rsidR="00FD5537">
        <w:rPr>
          <w:rFonts w:ascii="Georgia" w:eastAsia="Georgia" w:hAnsi="Georgia" w:cs="Georgia"/>
          <w:bCs/>
        </w:rPr>
        <w:t>also</w:t>
      </w:r>
      <w:r w:rsidR="00CB4FD5">
        <w:rPr>
          <w:rFonts w:ascii="Georgia" w:eastAsia="Georgia" w:hAnsi="Georgia" w:cs="Georgia"/>
          <w:bCs/>
        </w:rPr>
        <w:t xml:space="preserve"> generated datasets representing the response variables in these equations. We synthesized </w:t>
      </w:r>
      <w:r w:rsidR="00441B5E">
        <w:rPr>
          <w:rFonts w:ascii="Georgia" w:eastAsia="Georgia" w:hAnsi="Georgia" w:cs="Georgia"/>
          <w:bCs/>
        </w:rPr>
        <w:t>data</w:t>
      </w:r>
      <w:r w:rsidR="00CB4FD5">
        <w:rPr>
          <w:rFonts w:ascii="Georgia" w:eastAsia="Georgia" w:hAnsi="Georgia" w:cs="Georgia"/>
          <w:bCs/>
        </w:rPr>
        <w:t xml:space="preserve"> that describe the functional composition of vegetation at a site</w:t>
      </w:r>
      <w:r w:rsidR="00CB4FD5">
        <w:rPr>
          <w:rFonts w:ascii="Georgia" w:eastAsia="Georgia" w:hAnsi="Georgia" w:cs="Georgia"/>
          <w:bCs/>
        </w:rPr>
        <w:t xml:space="preserve"> by combining information</w:t>
      </w:r>
      <w:r w:rsidR="00FD5537">
        <w:rPr>
          <w:rFonts w:ascii="Georgia" w:eastAsia="Georgia" w:hAnsi="Georgia" w:cs="Georgia"/>
          <w:bCs/>
        </w:rPr>
        <w:t xml:space="preserve"> from multiple </w:t>
      </w:r>
      <w:r w:rsidR="00FD5537">
        <w:rPr>
          <w:rFonts w:ascii="Georgia" w:eastAsia="Georgia" w:hAnsi="Georgia" w:cs="Georgia"/>
          <w:bCs/>
          <w:i/>
          <w:iCs/>
        </w:rPr>
        <w:t>in-situ</w:t>
      </w:r>
      <w:r w:rsidR="00CB4FD5">
        <w:rPr>
          <w:rFonts w:ascii="Georgia" w:eastAsia="Georgia" w:hAnsi="Georgia" w:cs="Georgia"/>
          <w:bCs/>
        </w:rPr>
        <w:t xml:space="preserve"> </w:t>
      </w:r>
      <w:r w:rsidR="00FD5537">
        <w:rPr>
          <w:rFonts w:ascii="Georgia" w:eastAsia="Georgia" w:hAnsi="Georgia" w:cs="Georgia"/>
          <w:bCs/>
        </w:rPr>
        <w:t xml:space="preserve">and </w:t>
      </w:r>
      <w:proofErr w:type="gramStart"/>
      <w:r w:rsidR="00FD5537">
        <w:rPr>
          <w:rFonts w:ascii="Georgia" w:eastAsia="Georgia" w:hAnsi="Georgia" w:cs="Georgia"/>
          <w:bCs/>
        </w:rPr>
        <w:t>remotely-sensed</w:t>
      </w:r>
      <w:proofErr w:type="gramEnd"/>
      <w:r w:rsidR="00FD5537">
        <w:rPr>
          <w:rFonts w:ascii="Georgia" w:eastAsia="Georgia" w:hAnsi="Georgia" w:cs="Georgia"/>
          <w:bCs/>
        </w:rPr>
        <w:t xml:space="preserve"> data sources</w:t>
      </w:r>
      <w:r w:rsidR="00CB4FD5">
        <w:rPr>
          <w:rFonts w:ascii="Georgia" w:eastAsia="Georgia" w:hAnsi="Georgia" w:cs="Georgia"/>
          <w:bCs/>
        </w:rPr>
        <w:t xml:space="preserve">, including the US Forest Service Forest Inventory and Analysis dataset (FIA), the LANDFIRE reference database, the Bureau of Land Management Assessment, Inventory, and Monitoring dataset (AIM), </w:t>
      </w:r>
      <w:r w:rsidR="00441B5E">
        <w:rPr>
          <w:rFonts w:ascii="Georgia" w:eastAsia="Georgia" w:hAnsi="Georgia" w:cs="Georgia"/>
          <w:bCs/>
        </w:rPr>
        <w:t>and the Rangeland Analysis Platform (RAP)</w:t>
      </w:r>
      <w:r w:rsidR="00FD5537">
        <w:rPr>
          <w:rFonts w:ascii="Georgia" w:eastAsia="Georgia" w:hAnsi="Georgia" w:cs="Georgia"/>
          <w:bCs/>
        </w:rPr>
        <w:t xml:space="preserve">. </w:t>
      </w:r>
      <w:r w:rsidR="00CB4FD5">
        <w:rPr>
          <w:rFonts w:ascii="Georgia" w:eastAsia="Georgia" w:hAnsi="Georgia" w:cs="Georgia"/>
          <w:bCs/>
        </w:rPr>
        <w:t>Functional composition</w:t>
      </w:r>
      <w:r w:rsidR="00FD5537">
        <w:rPr>
          <w:rFonts w:ascii="Georgia" w:eastAsia="Georgia" w:hAnsi="Georgia" w:cs="Georgia"/>
          <w:bCs/>
        </w:rPr>
        <w:t xml:space="preserve"> is indicated by the absolute percent cover of</w:t>
      </w:r>
      <w:r w:rsidR="00CB4FD5">
        <w:rPr>
          <w:rFonts w:ascii="Georgia" w:eastAsia="Georgia" w:hAnsi="Georgia" w:cs="Georgia"/>
          <w:bCs/>
        </w:rPr>
        <w:t xml:space="preserve"> </w:t>
      </w:r>
      <w:r w:rsidR="00FD5537">
        <w:rPr>
          <w:rFonts w:ascii="Georgia" w:eastAsia="Georgia" w:hAnsi="Georgia" w:cs="Georgia"/>
          <w:bCs/>
        </w:rPr>
        <w:t xml:space="preserve">needle-leaved trees, broad-leaved trees, C3 grasses, C4 grasses, forbs, shrubs, CAM-photosynthesizing species, and bare ground. The </w:t>
      </w:r>
      <w:r w:rsidR="00CB4FD5">
        <w:rPr>
          <w:rFonts w:ascii="Georgia" w:eastAsia="Georgia" w:hAnsi="Georgia" w:cs="Georgia"/>
          <w:bCs/>
        </w:rPr>
        <w:t xml:space="preserve">plant communities represented in this dataset are broadly distributed both ecologically and geographically across CONUS. </w:t>
      </w:r>
      <w:r w:rsidR="00441B5E">
        <w:rPr>
          <w:rFonts w:ascii="Georgia" w:eastAsia="Georgia" w:hAnsi="Georgia" w:cs="Georgia"/>
          <w:bCs/>
        </w:rPr>
        <w:t xml:space="preserve">We also synthesized a dataset that describes the quantity of biomass at a site, which is broken down into herbaceous biomass, </w:t>
      </w:r>
      <w:r w:rsidR="00C93473">
        <w:rPr>
          <w:rFonts w:ascii="Georgia" w:eastAsia="Georgia" w:hAnsi="Georgia" w:cs="Georgia"/>
          <w:bCs/>
        </w:rPr>
        <w:t>litter (accumulated dead biomass) and the photosynthetic biomass from trees and shrubs.</w:t>
      </w:r>
      <w:r w:rsidR="00B07E41">
        <w:rPr>
          <w:rFonts w:ascii="Georgia" w:eastAsia="Georgia" w:hAnsi="Georgia" w:cs="Georgia"/>
          <w:bCs/>
        </w:rPr>
        <w:t xml:space="preserve"> These data come from FIA and RAP. We are also in the process of </w:t>
      </w:r>
      <w:r w:rsidR="00777280">
        <w:rPr>
          <w:rFonts w:ascii="Georgia" w:eastAsia="Georgia" w:hAnsi="Georgia" w:cs="Georgia"/>
          <w:bCs/>
        </w:rPr>
        <w:t xml:space="preserve">synthesizing a dataset that describes the seasonal phenology of </w:t>
      </w:r>
      <w:r w:rsidR="00B379A1">
        <w:rPr>
          <w:rFonts w:ascii="Georgia" w:eastAsia="Georgia" w:hAnsi="Georgia" w:cs="Georgia"/>
          <w:bCs/>
        </w:rPr>
        <w:t xml:space="preserve">biomass accumulation using </w:t>
      </w:r>
      <w:proofErr w:type="gramStart"/>
      <w:r w:rsidR="00B379A1">
        <w:rPr>
          <w:rFonts w:ascii="Georgia" w:eastAsia="Georgia" w:hAnsi="Georgia" w:cs="Georgia"/>
          <w:bCs/>
        </w:rPr>
        <w:t>remotely-sensed</w:t>
      </w:r>
      <w:proofErr w:type="gramEnd"/>
      <w:r w:rsidR="00B379A1">
        <w:rPr>
          <w:rFonts w:ascii="Georgia" w:eastAsia="Georgia" w:hAnsi="Georgia" w:cs="Georgia"/>
          <w:bCs/>
        </w:rPr>
        <w:t xml:space="preserve"> data.  </w:t>
      </w:r>
      <w:r w:rsidR="00EB11FB">
        <w:rPr>
          <w:rFonts w:ascii="Georgia" w:eastAsia="Georgia" w:hAnsi="Georgia" w:cs="Georgia"/>
          <w:bCs/>
        </w:rPr>
        <w:t xml:space="preserve">We have begun to fit statistical models that predict the absolute cover of each functional group at a site to climate, weather, and soil characteristics at the corresponding location. </w:t>
      </w:r>
    </w:p>
    <w:p w14:paraId="40E322C4" w14:textId="34887266" w:rsidR="00C87BB3" w:rsidRDefault="00C87BB3" w:rsidP="00C87BB3">
      <w:pPr>
        <w:pStyle w:val="ListParagraph"/>
        <w:numPr>
          <w:ilvl w:val="0"/>
          <w:numId w:val="1"/>
        </w:numPr>
        <w:spacing w:before="240" w:after="240"/>
        <w:ind w:left="360"/>
        <w:jc w:val="both"/>
        <w:rPr>
          <w:rFonts w:ascii="Georgia" w:eastAsia="Georgia" w:hAnsi="Georgia" w:cs="Georgia"/>
          <w:bCs/>
        </w:rPr>
      </w:pPr>
      <w:r>
        <w:rPr>
          <w:rFonts w:ascii="Georgia" w:eastAsia="Georgia" w:hAnsi="Georgia" w:cs="Georgia"/>
          <w:bCs/>
        </w:rPr>
        <w:t>Capabilities of the simulation program</w:t>
      </w:r>
    </w:p>
    <w:p w14:paraId="180B0B94" w14:textId="0FD3D210" w:rsidR="00C87BB3" w:rsidRPr="00C87BB3" w:rsidRDefault="00C852FE" w:rsidP="00C87BB3">
      <w:pPr>
        <w:rPr>
          <w:rFonts w:ascii="Georgia" w:eastAsia="Georgia" w:hAnsi="Georgia" w:cs="Georgia"/>
          <w:bCs/>
        </w:rPr>
      </w:pPr>
      <w:r>
        <w:rPr>
          <w:rFonts w:ascii="Georgia" w:eastAsia="Georgia" w:hAnsi="Georgia" w:cs="Georgia"/>
          <w:bCs/>
        </w:rPr>
        <w:t>Following a decision in the first meeting with the research team and advisory committee, w</w:t>
      </w:r>
      <w:r w:rsidR="00C87BB3">
        <w:rPr>
          <w:rFonts w:ascii="Georgia" w:eastAsia="Georgia" w:hAnsi="Georgia" w:cs="Georgia"/>
          <w:bCs/>
        </w:rPr>
        <w:t xml:space="preserve">e completed the implementation in the simulation model of </w:t>
      </w:r>
      <w:r w:rsidR="00C87BB3" w:rsidRPr="00C87BB3">
        <w:rPr>
          <w:rFonts w:ascii="Georgia" w:eastAsia="Georgia" w:hAnsi="Georgia" w:cs="Georgia"/>
          <w:bCs/>
        </w:rPr>
        <w:t>the influence of soil organic matter on the soil water retention curve</w:t>
      </w:r>
      <w:r>
        <w:rPr>
          <w:rFonts w:ascii="Georgia" w:eastAsia="Georgia" w:hAnsi="Georgia" w:cs="Georgia"/>
          <w:bCs/>
        </w:rPr>
        <w:t xml:space="preserve"> (both for the parametrizations by Campbell and by van </w:t>
      </w:r>
      <w:proofErr w:type="spellStart"/>
      <w:r>
        <w:rPr>
          <w:rFonts w:ascii="Georgia" w:eastAsia="Georgia" w:hAnsi="Georgia" w:cs="Georgia"/>
          <w:bCs/>
        </w:rPr>
        <w:t>Genuchten</w:t>
      </w:r>
      <w:proofErr w:type="spellEnd"/>
      <w:r>
        <w:rPr>
          <w:rFonts w:ascii="Georgia" w:eastAsia="Georgia" w:hAnsi="Georgia" w:cs="Georgia"/>
          <w:bCs/>
        </w:rPr>
        <w:t>)</w:t>
      </w:r>
      <w:r w:rsidR="00C87BB3" w:rsidRPr="00C87BB3">
        <w:rPr>
          <w:rFonts w:ascii="Georgia" w:eastAsia="Georgia" w:hAnsi="Georgia" w:cs="Georgia"/>
          <w:bCs/>
        </w:rPr>
        <w:t xml:space="preserve"> and the saturated hydraulic conductivity parameter. The approach</w:t>
      </w:r>
      <w:r>
        <w:rPr>
          <w:rFonts w:ascii="Georgia" w:eastAsia="Georgia" w:hAnsi="Georgia" w:cs="Georgia"/>
          <w:bCs/>
        </w:rPr>
        <w:t xml:space="preserve"> follows Lawrence &amp; Slater 2008 as used by other models, e.g., CLM5. It</w:t>
      </w:r>
      <w:r w:rsidR="00C87BB3" w:rsidRPr="00C87BB3">
        <w:rPr>
          <w:rFonts w:ascii="Georgia" w:eastAsia="Georgia" w:hAnsi="Georgia" w:cs="Georgia"/>
          <w:bCs/>
        </w:rPr>
        <w:t xml:space="preserve"> first determines organic matter properties for the soil layers assuming fibric peat characteristics at the soil surface and characteristics of sapric peat at a user-specified depth. Then, bulk soil parameters of the soil water retention curve are estimated as linear combinations of properties for the mineral soil component and of properties for the organic matter soil component using the proportion of organic matter in the bulk soil as weights. The bulk soil saturated hydraulic conductivity </w:t>
      </w:r>
      <w:r w:rsidR="00C87BB3" w:rsidRPr="00C87BB3">
        <w:rPr>
          <w:rFonts w:ascii="Georgia" w:eastAsia="Georgia" w:hAnsi="Georgia" w:cs="Georgia"/>
          <w:bCs/>
        </w:rPr>
        <w:lastRenderedPageBreak/>
        <w:t>parameter accounts for flow pathways through organic matter above a threshold and assumes conductivities through mineral and organic components in series outside of those pathways.</w:t>
      </w:r>
    </w:p>
    <w:p w14:paraId="3D1E4B4D" w14:textId="3BE0269B" w:rsidR="00C87BB3" w:rsidRDefault="00C852FE" w:rsidP="00C87BB3">
      <w:pPr>
        <w:spacing w:before="240" w:after="240"/>
        <w:jc w:val="both"/>
        <w:rPr>
          <w:rFonts w:ascii="Georgia" w:eastAsia="Georgia" w:hAnsi="Georgia" w:cs="Georgia"/>
          <w:bCs/>
        </w:rPr>
      </w:pPr>
      <w:r>
        <w:rPr>
          <w:rFonts w:ascii="Georgia" w:eastAsia="Georgia" w:hAnsi="Georgia" w:cs="Georgia"/>
          <w:bCs/>
        </w:rPr>
        <w:t>We implemented the capabilities of the simulation program (</w:t>
      </w:r>
      <w:proofErr w:type="spellStart"/>
      <w:r>
        <w:rPr>
          <w:rFonts w:ascii="Georgia" w:eastAsia="Georgia" w:hAnsi="Georgia" w:cs="Georgia"/>
          <w:bCs/>
        </w:rPr>
        <w:t>i</w:t>
      </w:r>
      <w:proofErr w:type="spellEnd"/>
      <w:r>
        <w:rPr>
          <w:rFonts w:ascii="Georgia" w:eastAsia="Georgia" w:hAnsi="Georgia" w:cs="Georgia"/>
          <w:bCs/>
        </w:rPr>
        <w:t xml:space="preserve">) to represent a large set of simulations (e.g., a MACA-based </w:t>
      </w:r>
      <w:r w:rsidR="00BD0DE8">
        <w:rPr>
          <w:rFonts w:ascii="Georgia" w:eastAsia="Georgia" w:hAnsi="Georgia" w:cs="Georgia"/>
          <w:bCs/>
        </w:rPr>
        <w:t>grid</w:t>
      </w:r>
      <w:r>
        <w:rPr>
          <w:rFonts w:ascii="Georgia" w:eastAsia="Georgia" w:hAnsi="Georgia" w:cs="Georgia"/>
          <w:bCs/>
        </w:rPr>
        <w:t xml:space="preserve"> across CONUS), (ii) to produce output as </w:t>
      </w:r>
      <w:proofErr w:type="spellStart"/>
      <w:r>
        <w:rPr>
          <w:rFonts w:ascii="Georgia" w:eastAsia="Georgia" w:hAnsi="Georgia" w:cs="Georgia"/>
          <w:bCs/>
        </w:rPr>
        <w:t>netCDFs</w:t>
      </w:r>
      <w:proofErr w:type="spellEnd"/>
      <w:r>
        <w:rPr>
          <w:rFonts w:ascii="Georgia" w:eastAsia="Georgia" w:hAnsi="Georgia" w:cs="Georgia"/>
          <w:bCs/>
        </w:rPr>
        <w:t xml:space="preserve"> following the CF conventions using the </w:t>
      </w:r>
      <w:proofErr w:type="spellStart"/>
      <w:r>
        <w:rPr>
          <w:rFonts w:ascii="Georgia" w:eastAsia="Georgia" w:hAnsi="Georgia" w:cs="Georgia"/>
          <w:bCs/>
        </w:rPr>
        <w:t>netcdf</w:t>
      </w:r>
      <w:proofErr w:type="spellEnd"/>
      <w:r>
        <w:rPr>
          <w:rFonts w:ascii="Georgia" w:eastAsia="Georgia" w:hAnsi="Georgia" w:cs="Georgia"/>
          <w:bCs/>
        </w:rPr>
        <w:t xml:space="preserve">-c library, and (iii) </w:t>
      </w:r>
      <w:r w:rsidR="00BD0DE8">
        <w:rPr>
          <w:rFonts w:ascii="Georgia" w:eastAsia="Georgia" w:hAnsi="Georgia" w:cs="Georgia"/>
          <w:bCs/>
        </w:rPr>
        <w:t xml:space="preserve">to handle unit conversions using the udunits2 library. We also made substantial progress to implement the capability to ingest input data from </w:t>
      </w:r>
      <w:proofErr w:type="spellStart"/>
      <w:r w:rsidR="00BD0DE8">
        <w:rPr>
          <w:rFonts w:ascii="Georgia" w:eastAsia="Georgia" w:hAnsi="Georgia" w:cs="Georgia"/>
          <w:bCs/>
        </w:rPr>
        <w:t>netCDFs</w:t>
      </w:r>
      <w:proofErr w:type="spellEnd"/>
      <w:r w:rsidR="00BD0DE8">
        <w:rPr>
          <w:rFonts w:ascii="Georgia" w:eastAsia="Georgia" w:hAnsi="Georgia" w:cs="Georgia"/>
          <w:bCs/>
        </w:rPr>
        <w:t xml:space="preserve"> including MACA datasets. Next steps include moving the parallelization from R code directly into the C code of the simulation program and updating the vegetation representation of the model to reflect the new CONUS-wide characterizations.</w:t>
      </w:r>
    </w:p>
    <w:p w14:paraId="2C786A7A" w14:textId="77777777" w:rsidR="00C852FE" w:rsidRPr="00C87BB3" w:rsidRDefault="00C852FE" w:rsidP="00C87BB3">
      <w:pPr>
        <w:spacing w:before="240" w:after="240"/>
        <w:jc w:val="both"/>
        <w:rPr>
          <w:rFonts w:ascii="Georgia" w:eastAsia="Georgia" w:hAnsi="Georgia" w:cs="Georgia"/>
          <w:bCs/>
        </w:rPr>
      </w:pPr>
    </w:p>
    <w:p w14:paraId="00000016" w14:textId="2EC412E3" w:rsidR="00662DC6" w:rsidDel="00141862" w:rsidRDefault="00000000">
      <w:pPr>
        <w:spacing w:before="240" w:after="240"/>
        <w:ind w:left="800" w:hanging="260"/>
        <w:jc w:val="both"/>
        <w:rPr>
          <w:del w:id="13" w:author="Schlaepfer, Daniel R" w:date="2024-12-03T08:13:00Z" w16du:dateUtc="2024-12-03T13:13:00Z"/>
          <w:rFonts w:ascii="Georgia" w:eastAsia="Georgia" w:hAnsi="Georgia" w:cs="Georgia"/>
          <w:i/>
        </w:rPr>
      </w:pPr>
      <w:del w:id="14" w:author="Schlaepfer, Daniel R" w:date="2024-12-03T08:13:00Z" w16du:dateUtc="2024-12-03T13:13:00Z">
        <w:r w:rsidDel="00141862">
          <w:rPr>
            <w:rFonts w:ascii="Georgia" w:eastAsia="Georgia" w:hAnsi="Georgia" w:cs="Georgia"/>
            <w:i/>
          </w:rPr>
          <w:delText>1.</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i/>
          </w:rPr>
          <w:delText>Ecological Scenarios Working Group:</w:delText>
        </w:r>
      </w:del>
    </w:p>
    <w:p w14:paraId="00000017" w14:textId="2B9DE5AE" w:rsidR="00662DC6" w:rsidDel="00141862" w:rsidRDefault="00000000">
      <w:pPr>
        <w:spacing w:before="240" w:after="240"/>
        <w:ind w:left="540"/>
        <w:jc w:val="both"/>
        <w:rPr>
          <w:del w:id="15" w:author="Schlaepfer, Daniel R" w:date="2024-12-03T08:13:00Z" w16du:dateUtc="2024-12-03T13:13:00Z"/>
          <w:rFonts w:ascii="Georgia" w:eastAsia="Georgia" w:hAnsi="Georgia" w:cs="Georgia"/>
        </w:rPr>
      </w:pPr>
      <w:del w:id="16" w:author="Schlaepfer, Daniel R" w:date="2024-12-03T08:13:00Z" w16du:dateUtc="2024-12-03T13:13:00Z">
        <w:r w:rsidDel="00141862">
          <w:rPr>
            <w:rFonts w:ascii="Georgia" w:eastAsia="Georgia" w:hAnsi="Georgia" w:cs="Georgia"/>
          </w:rPr>
          <w:delText>Our working group, consisting of experts and boundary scientists, has met over more than 25 hours across at least 10 virtual and in-person meetings to create a generalizable workflow which could be operationalized by practitioners to develop ecological scenarios for climate adaptation planning. This effort has resulted in a clear consensus on the need for integrating ecological uncertainty through qualitative and quantitative methods, characterizing plausible trajectories of ecological change over time, and explicitly considering out-of-the-box possibilities that could have high consequences through red-team thinking. A suite of strategies and tools were identified through this process, which are being summarized in a conceptual manuscript.</w:delText>
        </w:r>
      </w:del>
    </w:p>
    <w:p w14:paraId="00000018" w14:textId="2E8DBDCD" w:rsidR="00662DC6" w:rsidDel="00141862" w:rsidRDefault="00000000">
      <w:pPr>
        <w:spacing w:before="240" w:after="240"/>
        <w:ind w:left="800" w:hanging="260"/>
        <w:jc w:val="both"/>
        <w:rPr>
          <w:del w:id="17" w:author="Schlaepfer, Daniel R" w:date="2024-12-03T08:13:00Z" w16du:dateUtc="2024-12-03T13:13:00Z"/>
          <w:rFonts w:ascii="Georgia" w:eastAsia="Georgia" w:hAnsi="Georgia" w:cs="Georgia"/>
          <w:i/>
        </w:rPr>
      </w:pPr>
      <w:del w:id="18" w:author="Schlaepfer, Daniel R" w:date="2024-12-03T08:13:00Z" w16du:dateUtc="2024-12-03T13:13:00Z">
        <w:r w:rsidDel="00141862">
          <w:rPr>
            <w:rFonts w:ascii="Georgia" w:eastAsia="Georgia" w:hAnsi="Georgia" w:cs="Georgia"/>
            <w:i/>
          </w:rPr>
          <w:delText>2.</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i/>
          </w:rPr>
          <w:delText>Nebraska Sandhills Case Study:</w:delText>
        </w:r>
      </w:del>
    </w:p>
    <w:p w14:paraId="00000019" w14:textId="7DCDC163" w:rsidR="00662DC6" w:rsidDel="00141862" w:rsidRDefault="00000000">
      <w:pPr>
        <w:spacing w:before="240" w:after="240"/>
        <w:ind w:left="540"/>
        <w:jc w:val="both"/>
        <w:rPr>
          <w:del w:id="19" w:author="Schlaepfer, Daniel R" w:date="2024-12-03T08:13:00Z" w16du:dateUtc="2024-12-03T13:13:00Z"/>
          <w:rFonts w:ascii="Georgia" w:eastAsia="Georgia" w:hAnsi="Georgia" w:cs="Georgia"/>
        </w:rPr>
      </w:pPr>
      <w:del w:id="20" w:author="Schlaepfer, Daniel R" w:date="2024-12-03T08:13:00Z" w16du:dateUtc="2024-12-03T13:13:00Z">
        <w:r w:rsidDel="00141862">
          <w:rPr>
            <w:rFonts w:ascii="Georgia" w:eastAsia="Georgia" w:hAnsi="Georgia" w:cs="Georgia"/>
          </w:rPr>
          <w:delText>Meetings with refuge staff from the four National Wildlife Refuges in the Nebraska Sandhills have provided a clear picture of the management concerns and major threats to the unique ecology of the ecoregion. Managers identified groundwater stability and woody encroachment as two focal issues likely to be affected by climate change. We are currently conducting a literature synthesis, drawing on empirical, experimental, and paleoecological research to qualitatively characterize a range of plausible futures under divergent climate futures, focusing on upland dune vegetation. Next steps will be evaluating opportunities to further develop these scenarios through quantitative methods, and organizing a scenario planning workshop with refuge staff.</w:delText>
        </w:r>
      </w:del>
    </w:p>
    <w:p w14:paraId="0000001A" w14:textId="5980FC62" w:rsidR="00662DC6" w:rsidRDefault="00000000">
      <w:pPr>
        <w:spacing w:before="240" w:after="240"/>
        <w:ind w:firstLine="20"/>
        <w:jc w:val="both"/>
        <w:rPr>
          <w:rFonts w:ascii="Georgia" w:eastAsia="Georgia" w:hAnsi="Georgia" w:cs="Georgia"/>
        </w:rPr>
      </w:pPr>
      <w:del w:id="21" w:author="Schlaepfer, Daniel R" w:date="2024-12-03T08:13:00Z" w16du:dateUtc="2024-12-03T13:13:00Z">
        <w:r w:rsidDel="00141862">
          <w:rPr>
            <w:rFonts w:ascii="Georgia" w:eastAsia="Georgia" w:hAnsi="Georgia" w:cs="Georgia"/>
          </w:rPr>
          <w:delText xml:space="preserve"> </w:delText>
        </w:r>
      </w:del>
    </w:p>
    <w:p w14:paraId="0000001B" w14:textId="77777777" w:rsidR="00662DC6" w:rsidRDefault="00000000">
      <w:pPr>
        <w:spacing w:before="240" w:after="240"/>
        <w:jc w:val="both"/>
        <w:rPr>
          <w:rFonts w:ascii="Georgia" w:eastAsia="Georgia" w:hAnsi="Georgia" w:cs="Georgia"/>
          <w:b/>
        </w:rPr>
      </w:pPr>
      <w:r>
        <w:rPr>
          <w:rFonts w:ascii="Georgia" w:eastAsia="Georgia" w:hAnsi="Georgia" w:cs="Georgia"/>
          <w:b/>
        </w:rPr>
        <w:t>Next Steps</w:t>
      </w:r>
    </w:p>
    <w:p w14:paraId="32C8FCD4" w14:textId="449B1992" w:rsidR="00BD0DE8" w:rsidRPr="00BD0DE8" w:rsidRDefault="00000000">
      <w:pPr>
        <w:spacing w:before="240" w:after="240"/>
        <w:ind w:left="720"/>
        <w:jc w:val="both"/>
        <w:rPr>
          <w:rFonts w:ascii="Georgia" w:eastAsia="Georgia" w:hAnsi="Georgia" w:cs="Georgia"/>
          <w:bCs/>
        </w:rPr>
      </w:pPr>
      <w:r>
        <w:rPr>
          <w:rFonts w:ascii="Arial Unicode MS" w:eastAsia="Arial Unicode MS" w:hAnsi="Arial Unicode MS" w:cs="Arial Unicode MS"/>
        </w:rPr>
        <w:t>❑</w:t>
      </w:r>
      <w:r w:rsidR="00BD0DE8">
        <w:rPr>
          <w:rFonts w:ascii="Georgia" w:eastAsia="Georgia" w:hAnsi="Georgia" w:cs="Georgia"/>
          <w:bCs/>
        </w:rPr>
        <w:t xml:space="preserve"> Complete CONUS-wide characterizations of vegetation</w:t>
      </w:r>
    </w:p>
    <w:p w14:paraId="2F8C9C80" w14:textId="0003CBB7"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Complete implementation of capabilities of the simulation program</w:t>
      </w:r>
    </w:p>
    <w:p w14:paraId="375E1AA4" w14:textId="4FA768A3"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Complete synthesizing input data (MACA v2 vs MACA v3)</w:t>
      </w:r>
    </w:p>
    <w:p w14:paraId="7523C4C6" w14:textId="07449011"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Execute simulation runs</w:t>
      </w:r>
    </w:p>
    <w:p w14:paraId="0DD424AE" w14:textId="71296387" w:rsidR="00BD0DE8" w:rsidRDefault="00BD0DE8" w:rsidP="00BD0DE8">
      <w:pPr>
        <w:spacing w:before="240" w:after="240"/>
        <w:ind w:left="720"/>
        <w:jc w:val="both"/>
        <w:rPr>
          <w:rFonts w:ascii="Georgia" w:eastAsia="Georgia" w:hAnsi="Georgia" w:cs="Georgia"/>
          <w:bCs/>
        </w:rPr>
      </w:pPr>
      <w:r>
        <w:rPr>
          <w:rFonts w:ascii="Arial Unicode MS" w:eastAsia="Arial Unicode MS" w:hAnsi="Arial Unicode MS" w:cs="Arial Unicode MS"/>
        </w:rPr>
        <w:t>❑</w:t>
      </w:r>
      <w:r>
        <w:rPr>
          <w:rFonts w:ascii="Georgia" w:eastAsia="Georgia" w:hAnsi="Georgia" w:cs="Georgia"/>
          <w:bCs/>
        </w:rPr>
        <w:t xml:space="preserve"> </w:t>
      </w:r>
      <w:r w:rsidRPr="00BD0DE8">
        <w:rPr>
          <w:rFonts w:ascii="Georgia" w:eastAsia="Georgia" w:hAnsi="Georgia" w:cs="Georgia"/>
          <w:bCs/>
        </w:rPr>
        <w:t>Verify outputs and drought metrics</w:t>
      </w:r>
    </w:p>
    <w:p w14:paraId="0000001C" w14:textId="0FED8E6E" w:rsidR="00662DC6" w:rsidDel="00141862" w:rsidRDefault="00BD0DE8">
      <w:pPr>
        <w:spacing w:before="240" w:after="240"/>
        <w:ind w:left="720"/>
        <w:jc w:val="both"/>
        <w:rPr>
          <w:del w:id="22" w:author="Schlaepfer, Daniel R" w:date="2024-12-03T08:13:00Z" w16du:dateUtc="2024-12-03T13:13:00Z"/>
          <w:rFonts w:ascii="Georgia" w:eastAsia="Georgia" w:hAnsi="Georgia" w:cs="Georgia"/>
        </w:rPr>
      </w:pPr>
      <w:del w:id="23"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Complete and publish the conceptual manuscript developed from the working group effort (initial submission anticipated March 2024)</w:delText>
        </w:r>
      </w:del>
    </w:p>
    <w:p w14:paraId="0000001D" w14:textId="5A86AD94" w:rsidR="00662DC6" w:rsidDel="00141862" w:rsidRDefault="00000000">
      <w:pPr>
        <w:spacing w:before="240" w:after="240"/>
        <w:ind w:left="720"/>
        <w:jc w:val="both"/>
        <w:rPr>
          <w:del w:id="24" w:author="Schlaepfer, Daniel R" w:date="2024-12-03T08:13:00Z" w16du:dateUtc="2024-12-03T13:13:00Z"/>
          <w:rFonts w:ascii="Georgia" w:eastAsia="Georgia" w:hAnsi="Georgia" w:cs="Georgia"/>
        </w:rPr>
      </w:pPr>
      <w:del w:id="25"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Develop a set of ecological scenarios for the Nebraska Sandhills ecoregion</w:delText>
        </w:r>
      </w:del>
    </w:p>
    <w:p w14:paraId="0000001E" w14:textId="3D4A69FC" w:rsidR="00662DC6" w:rsidDel="00141862" w:rsidRDefault="00000000">
      <w:pPr>
        <w:spacing w:before="240" w:after="240"/>
        <w:ind w:left="720"/>
        <w:jc w:val="both"/>
        <w:rPr>
          <w:del w:id="26" w:author="Schlaepfer, Daniel R" w:date="2024-12-03T08:13:00Z" w16du:dateUtc="2024-12-03T13:13:00Z"/>
          <w:rFonts w:ascii="Georgia" w:eastAsia="Georgia" w:hAnsi="Georgia" w:cs="Georgia"/>
        </w:rPr>
      </w:pPr>
      <w:del w:id="27"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Host a scenario planning workshop with refuge staff in the Nebraska Sandhills (anticipated fall 2024)</w:delText>
        </w:r>
      </w:del>
    </w:p>
    <w:p w14:paraId="0000001F" w14:textId="5170E792" w:rsidR="00662DC6" w:rsidDel="00141862" w:rsidRDefault="00000000">
      <w:pPr>
        <w:spacing w:before="240" w:after="240"/>
        <w:ind w:left="720"/>
        <w:jc w:val="both"/>
        <w:rPr>
          <w:del w:id="28" w:author="Schlaepfer, Daniel R" w:date="2024-12-03T08:13:00Z" w16du:dateUtc="2024-12-03T13:13:00Z"/>
          <w:rFonts w:ascii="Georgia" w:eastAsia="Georgia" w:hAnsi="Georgia" w:cs="Georgia"/>
        </w:rPr>
      </w:pPr>
      <w:del w:id="29"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Document and publish case study process and outcomes</w:delText>
        </w:r>
      </w:del>
    </w:p>
    <w:p w14:paraId="00000020" w14:textId="28A63DC1" w:rsidR="00662DC6" w:rsidDel="00141862" w:rsidRDefault="00000000">
      <w:pPr>
        <w:spacing w:before="240" w:after="240"/>
        <w:ind w:left="720"/>
        <w:jc w:val="both"/>
        <w:rPr>
          <w:del w:id="30" w:author="Schlaepfer, Daniel R" w:date="2024-12-03T08:13:00Z" w16du:dateUtc="2024-12-03T13:13:00Z"/>
          <w:rFonts w:ascii="Georgia" w:eastAsia="Georgia" w:hAnsi="Georgia" w:cs="Georgia"/>
        </w:rPr>
      </w:pPr>
      <w:del w:id="31" w:author="Schlaepfer, Daniel R" w:date="2024-12-03T08:13:00Z" w16du:dateUtc="2024-12-03T13:13:00Z">
        <w:r w:rsidDel="00141862">
          <w:rPr>
            <w:rFonts w:ascii="Arial Unicode MS" w:eastAsia="Arial Unicode MS" w:hAnsi="Arial Unicode MS" w:cs="Arial Unicode MS"/>
          </w:rPr>
          <w:delText>❑</w:delText>
        </w:r>
        <w:r w:rsidDel="00141862">
          <w:rPr>
            <w:rFonts w:ascii="Times New Roman" w:eastAsia="Times New Roman" w:hAnsi="Times New Roman" w:cs="Times New Roman"/>
            <w:sz w:val="14"/>
            <w:szCs w:val="14"/>
          </w:rPr>
          <w:delText xml:space="preserve">     </w:delText>
        </w:r>
        <w:r w:rsidDel="00141862">
          <w:rPr>
            <w:rFonts w:ascii="Georgia" w:eastAsia="Georgia" w:hAnsi="Georgia" w:cs="Georgia"/>
          </w:rPr>
          <w:delText>Develop training materials providing strategies for developing ecological scenarios</w:delText>
        </w:r>
      </w:del>
    </w:p>
    <w:p w14:paraId="00000021" w14:textId="0C9BCC7D" w:rsidR="00662DC6" w:rsidRDefault="00000000">
      <w:pPr>
        <w:spacing w:before="240" w:after="240"/>
        <w:jc w:val="both"/>
        <w:rPr>
          <w:rFonts w:ascii="Georgia" w:eastAsia="Georgia" w:hAnsi="Georgia" w:cs="Georgia"/>
          <w:b/>
        </w:rPr>
      </w:pPr>
      <w:del w:id="32" w:author="Schlaepfer, Daniel R" w:date="2024-12-03T08:13:00Z" w16du:dateUtc="2024-12-03T13:13:00Z">
        <w:r w:rsidDel="00141862">
          <w:rPr>
            <w:rFonts w:ascii="Georgia" w:eastAsia="Georgia" w:hAnsi="Georgia" w:cs="Georgia"/>
            <w:b/>
          </w:rPr>
          <w:delText xml:space="preserve"> </w:delText>
        </w:r>
      </w:del>
    </w:p>
    <w:p w14:paraId="00000022" w14:textId="77777777" w:rsidR="00662DC6" w:rsidRDefault="00000000">
      <w:pPr>
        <w:spacing w:before="240" w:after="240"/>
        <w:jc w:val="both"/>
        <w:rPr>
          <w:rFonts w:ascii="Georgia" w:eastAsia="Georgia" w:hAnsi="Georgia" w:cs="Georgia"/>
          <w:b/>
        </w:rPr>
      </w:pPr>
      <w:r>
        <w:rPr>
          <w:rFonts w:ascii="Georgia" w:eastAsia="Georgia" w:hAnsi="Georgia" w:cs="Georgia"/>
          <w:b/>
        </w:rPr>
        <w:t>Outreach</w:t>
      </w:r>
    </w:p>
    <w:p w14:paraId="00000023" w14:textId="78AFBB44" w:rsidR="00662DC6" w:rsidDel="00141862" w:rsidRDefault="00000000">
      <w:pPr>
        <w:spacing w:before="240" w:after="240"/>
        <w:jc w:val="both"/>
        <w:rPr>
          <w:del w:id="33" w:author="Schlaepfer, Daniel R" w:date="2024-12-03T08:13:00Z" w16du:dateUtc="2024-12-03T13:13:00Z"/>
          <w:rFonts w:ascii="Georgia" w:eastAsia="Georgia" w:hAnsi="Georgia" w:cs="Georgia"/>
        </w:rPr>
      </w:pPr>
      <w:del w:id="34" w:author="Schlaepfer, Daniel R" w:date="2024-12-03T08:13:00Z" w16du:dateUtc="2024-12-03T13:13:00Z">
        <w:r w:rsidDel="00141862">
          <w:rPr>
            <w:rFonts w:ascii="Georgia" w:eastAsia="Georgia" w:hAnsi="Georgia" w:cs="Georgia"/>
          </w:rPr>
          <w:delText>Preliminary results from the working group effort were presented at the Ecological Society of America annual meeting in August, 2023, in Portland, OR (Abstract 1478286).</w:delText>
        </w:r>
      </w:del>
    </w:p>
    <w:p w14:paraId="00000024" w14:textId="04FE2F7C" w:rsidR="00662DC6" w:rsidDel="00141862" w:rsidRDefault="00000000">
      <w:pPr>
        <w:spacing w:before="240" w:after="240"/>
        <w:jc w:val="both"/>
        <w:rPr>
          <w:del w:id="35" w:author="Schlaepfer, Daniel R" w:date="2024-12-03T08:13:00Z" w16du:dateUtc="2024-12-03T13:13:00Z"/>
          <w:rFonts w:ascii="Georgia" w:eastAsia="Georgia" w:hAnsi="Georgia" w:cs="Georgia"/>
        </w:rPr>
      </w:pPr>
      <w:del w:id="36" w:author="Schlaepfer, Daniel R" w:date="2024-12-03T08:13:00Z" w16du:dateUtc="2024-12-03T13:13:00Z">
        <w:r w:rsidDel="00141862">
          <w:rPr>
            <w:rFonts w:ascii="Georgia" w:eastAsia="Georgia" w:hAnsi="Georgia" w:cs="Georgia"/>
          </w:rPr>
          <w:delText xml:space="preserve">We conducted outreach with Nebraska Sandhills Refuge managers about this project through our US FWS collaborator Orien Richmond, and developed a </w:delText>
        </w:r>
        <w:r w:rsidR="00662DC6" w:rsidDel="00141862">
          <w:fldChar w:fldCharType="begin"/>
        </w:r>
        <w:r w:rsidR="00662DC6" w:rsidDel="00141862">
          <w:delInstrText>HYPERLINK "https://nccasc.colorado.edu/sites/default/files/2023-11/SandhillsOnePager.pdf" \h</w:delInstrText>
        </w:r>
        <w:r w:rsidR="00662DC6" w:rsidDel="00141862">
          <w:fldChar w:fldCharType="separate"/>
        </w:r>
        <w:r w:rsidR="00662DC6" w:rsidDel="00141862">
          <w:rPr>
            <w:rFonts w:ascii="Georgia" w:eastAsia="Georgia" w:hAnsi="Georgia" w:cs="Georgia"/>
            <w:color w:val="1155CC"/>
            <w:u w:val="single"/>
          </w:rPr>
          <w:delText>1-pager</w:delText>
        </w:r>
        <w:r w:rsidR="00662DC6" w:rsidDel="00141862">
          <w:rPr>
            <w:rFonts w:ascii="Georgia" w:eastAsia="Georgia" w:hAnsi="Georgia" w:cs="Georgia"/>
            <w:color w:val="1155CC"/>
            <w:u w:val="single"/>
          </w:rPr>
          <w:fldChar w:fldCharType="end"/>
        </w:r>
        <w:r w:rsidDel="00141862">
          <w:rPr>
            <w:rFonts w:ascii="Georgia" w:eastAsia="Georgia" w:hAnsi="Georgia" w:cs="Georgia"/>
          </w:rPr>
          <w:delText xml:space="preserve"> in that context.</w:delText>
        </w:r>
      </w:del>
    </w:p>
    <w:p w14:paraId="00000025" w14:textId="38CDB6E1" w:rsidR="00662DC6" w:rsidDel="00141862" w:rsidRDefault="00000000">
      <w:pPr>
        <w:spacing w:before="240" w:after="240"/>
        <w:jc w:val="both"/>
        <w:rPr>
          <w:del w:id="37" w:author="Schlaepfer, Daniel R" w:date="2024-12-03T08:13:00Z" w16du:dateUtc="2024-12-03T13:13:00Z"/>
          <w:rFonts w:ascii="Georgia" w:eastAsia="Georgia" w:hAnsi="Georgia" w:cs="Georgia"/>
        </w:rPr>
      </w:pPr>
      <w:del w:id="38" w:author="Schlaepfer, Daniel R" w:date="2024-12-03T08:13:00Z" w16du:dateUtc="2024-12-03T13:13:00Z">
        <w:r w:rsidDel="00141862">
          <w:rPr>
            <w:rFonts w:ascii="Georgia" w:eastAsia="Georgia" w:hAnsi="Georgia" w:cs="Georgia"/>
          </w:rPr>
          <w:delText>The project team is organizing a symposium session at the upcoming North American Congress for Conservation Biology meeting in June, 2024 in Vancouver, CA, titled “</w:delText>
        </w:r>
        <w:r w:rsidDel="00141862">
          <w:rPr>
            <w:rFonts w:ascii="Georgia" w:eastAsia="Georgia" w:hAnsi="Georgia" w:cs="Georgia"/>
            <w:i/>
          </w:rPr>
          <w:delText>Exploring ecological futures: emerging science and practice for informing climate adaptation in an uncertain world</w:delText>
        </w:r>
        <w:r w:rsidDel="00141862">
          <w:rPr>
            <w:rFonts w:ascii="Georgia" w:eastAsia="Georgia" w:hAnsi="Georgia" w:cs="Georgia"/>
          </w:rPr>
          <w:delText xml:space="preserve">” and will include a discussion of results from this project. The symposium will include presentations on scenario planning and RAD-application activities from scientists and practitioners from NPS and US FWS. </w:delText>
        </w:r>
      </w:del>
    </w:p>
    <w:p w14:paraId="00000026" w14:textId="46ED9859" w:rsidR="00662DC6" w:rsidRDefault="00000000">
      <w:pPr>
        <w:spacing w:before="240" w:after="240"/>
        <w:jc w:val="both"/>
        <w:rPr>
          <w:rFonts w:ascii="Georgia" w:eastAsia="Georgia" w:hAnsi="Georgia" w:cs="Georgia"/>
          <w:b/>
        </w:rPr>
      </w:pPr>
      <w:del w:id="39" w:author="Schlaepfer, Daniel R" w:date="2024-12-03T08:13:00Z" w16du:dateUtc="2024-12-03T13:13:00Z">
        <w:r w:rsidDel="00141862">
          <w:rPr>
            <w:rFonts w:ascii="Georgia" w:eastAsia="Georgia" w:hAnsi="Georgia" w:cs="Georgia"/>
            <w:b/>
          </w:rPr>
          <w:delText xml:space="preserve"> </w:delText>
        </w:r>
      </w:del>
    </w:p>
    <w:p w14:paraId="00000027" w14:textId="77777777" w:rsidR="00662DC6" w:rsidRDefault="00000000">
      <w:pPr>
        <w:spacing w:before="240" w:after="240"/>
        <w:jc w:val="both"/>
        <w:rPr>
          <w:rFonts w:ascii="Georgia" w:eastAsia="Georgia" w:hAnsi="Georgia" w:cs="Georgia"/>
          <w:b/>
        </w:rPr>
      </w:pPr>
      <w:r>
        <w:rPr>
          <w:rFonts w:ascii="Georgia" w:eastAsia="Georgia" w:hAnsi="Georgia" w:cs="Georgia"/>
          <w:b/>
        </w:rPr>
        <w:t>Budget</w:t>
      </w:r>
    </w:p>
    <w:p w14:paraId="00000034" w14:textId="77777777" w:rsidR="00662DC6" w:rsidRDefault="00662DC6"/>
    <w:sectPr w:rsidR="00662DC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laepfer, Daniel R" w:date="2024-12-03T08:14:00Z" w:initials="DS">
    <w:p w14:paraId="4C534687" w14:textId="77777777" w:rsidR="00814B8B" w:rsidRDefault="00814B8B" w:rsidP="00814B8B">
      <w:r>
        <w:rPr>
          <w:rStyle w:val="CommentReference"/>
        </w:rPr>
        <w:annotationRef/>
      </w:r>
      <w:r>
        <w:rPr>
          <w:color w:val="000000"/>
          <w:sz w:val="20"/>
          <w:szCs w:val="20"/>
        </w:rPr>
        <w:t>Wasn’t the official start date April 1? Or was April 1 the date when NAU received the funds?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534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607A4A" w16cex:dateUtc="2024-12-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534687" w16cid:durableId="18607A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6F6A"/>
    <w:multiLevelType w:val="hybridMultilevel"/>
    <w:tmpl w:val="ECA63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9330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laepfer, Daniel R">
    <w15:presenceInfo w15:providerId="AD" w15:userId="S::dschlaepfer@usgs.gov::49f58b6f-59da-4c59-9145-3a4c5b5cd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DC6"/>
    <w:rsid w:val="000773C2"/>
    <w:rsid w:val="001353CF"/>
    <w:rsid w:val="00141862"/>
    <w:rsid w:val="00181185"/>
    <w:rsid w:val="00441B5E"/>
    <w:rsid w:val="004E78A0"/>
    <w:rsid w:val="00656181"/>
    <w:rsid w:val="00662DC6"/>
    <w:rsid w:val="00777280"/>
    <w:rsid w:val="00787525"/>
    <w:rsid w:val="007D4A9C"/>
    <w:rsid w:val="00814B8B"/>
    <w:rsid w:val="00886658"/>
    <w:rsid w:val="00AC1E0E"/>
    <w:rsid w:val="00B07E41"/>
    <w:rsid w:val="00B379A1"/>
    <w:rsid w:val="00B45E68"/>
    <w:rsid w:val="00BD0DE8"/>
    <w:rsid w:val="00C21D2B"/>
    <w:rsid w:val="00C852FE"/>
    <w:rsid w:val="00C87BB3"/>
    <w:rsid w:val="00C93473"/>
    <w:rsid w:val="00CB4FD5"/>
    <w:rsid w:val="00D77378"/>
    <w:rsid w:val="00EB11FB"/>
    <w:rsid w:val="00EC50EB"/>
    <w:rsid w:val="00ED49DA"/>
    <w:rsid w:val="00FD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A4437"/>
  <w15:docId w15:val="{21EB59C3-47B1-D54A-AE3D-A16A014F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41862"/>
    <w:pPr>
      <w:spacing w:line="240" w:lineRule="auto"/>
    </w:pPr>
  </w:style>
  <w:style w:type="character" w:styleId="CommentReference">
    <w:name w:val="annotation reference"/>
    <w:basedOn w:val="DefaultParagraphFont"/>
    <w:uiPriority w:val="99"/>
    <w:semiHidden/>
    <w:unhideWhenUsed/>
    <w:rsid w:val="00814B8B"/>
    <w:rPr>
      <w:sz w:val="16"/>
      <w:szCs w:val="16"/>
    </w:rPr>
  </w:style>
  <w:style w:type="paragraph" w:styleId="CommentText">
    <w:name w:val="annotation text"/>
    <w:basedOn w:val="Normal"/>
    <w:link w:val="CommentTextChar"/>
    <w:uiPriority w:val="99"/>
    <w:semiHidden/>
    <w:unhideWhenUsed/>
    <w:rsid w:val="00814B8B"/>
    <w:pPr>
      <w:spacing w:line="240" w:lineRule="auto"/>
    </w:pPr>
    <w:rPr>
      <w:sz w:val="20"/>
      <w:szCs w:val="20"/>
    </w:rPr>
  </w:style>
  <w:style w:type="character" w:customStyle="1" w:styleId="CommentTextChar">
    <w:name w:val="Comment Text Char"/>
    <w:basedOn w:val="DefaultParagraphFont"/>
    <w:link w:val="CommentText"/>
    <w:uiPriority w:val="99"/>
    <w:semiHidden/>
    <w:rsid w:val="00814B8B"/>
    <w:rPr>
      <w:sz w:val="20"/>
      <w:szCs w:val="20"/>
    </w:rPr>
  </w:style>
  <w:style w:type="paragraph" w:styleId="CommentSubject">
    <w:name w:val="annotation subject"/>
    <w:basedOn w:val="CommentText"/>
    <w:next w:val="CommentText"/>
    <w:link w:val="CommentSubjectChar"/>
    <w:uiPriority w:val="99"/>
    <w:semiHidden/>
    <w:unhideWhenUsed/>
    <w:rsid w:val="00814B8B"/>
    <w:rPr>
      <w:b/>
      <w:bCs/>
    </w:rPr>
  </w:style>
  <w:style w:type="character" w:customStyle="1" w:styleId="CommentSubjectChar">
    <w:name w:val="Comment Subject Char"/>
    <w:basedOn w:val="CommentTextChar"/>
    <w:link w:val="CommentSubject"/>
    <w:uiPriority w:val="99"/>
    <w:semiHidden/>
    <w:rsid w:val="00814B8B"/>
    <w:rPr>
      <w:b/>
      <w:bCs/>
      <w:sz w:val="20"/>
      <w:szCs w:val="20"/>
    </w:rPr>
  </w:style>
  <w:style w:type="paragraph" w:styleId="ListParagraph">
    <w:name w:val="List Paragraph"/>
    <w:basedOn w:val="Normal"/>
    <w:uiPriority w:val="34"/>
    <w:qFormat/>
    <w:rsid w:val="00C8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Stears, Alice E</cp:lastModifiedBy>
  <cp:revision>11</cp:revision>
  <cp:lastPrinted>2024-02-10T00:15:00Z</cp:lastPrinted>
  <dcterms:created xsi:type="dcterms:W3CDTF">2024-12-05T03:15:00Z</dcterms:created>
  <dcterms:modified xsi:type="dcterms:W3CDTF">2024-12-05T04:29:00Z</dcterms:modified>
</cp:coreProperties>
</file>